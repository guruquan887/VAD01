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E19" w:rsidRPr="009A6E19" w:rsidRDefault="009A6E19" w:rsidP="00654792">
      <w:pPr>
        <w:widowControl/>
        <w:spacing w:beforeLines="500" w:before="1560" w:afterLines="500" w:after="1560"/>
        <w:jc w:val="center"/>
        <w:rPr>
          <w:b/>
          <w:sz w:val="44"/>
          <w:szCs w:val="44"/>
        </w:rPr>
      </w:pPr>
      <w:r w:rsidRPr="009A6E19">
        <w:rPr>
          <w:b/>
          <w:sz w:val="44"/>
          <w:szCs w:val="44"/>
        </w:rPr>
        <w:t>V</w:t>
      </w:r>
      <w:r w:rsidRPr="009A6E19">
        <w:rPr>
          <w:rFonts w:hint="eastAsia"/>
          <w:b/>
          <w:sz w:val="44"/>
          <w:szCs w:val="44"/>
        </w:rPr>
        <w:t xml:space="preserve">AD01 </w:t>
      </w:r>
      <w:r w:rsidRPr="009A6E19">
        <w:rPr>
          <w:rFonts w:hint="eastAsia"/>
          <w:b/>
          <w:sz w:val="44"/>
          <w:szCs w:val="44"/>
        </w:rPr>
        <w:t>软件功能设计文档</w:t>
      </w:r>
    </w:p>
    <w:p w:rsidR="009A6E19" w:rsidRDefault="009A6E19" w:rsidP="009A6E19">
      <w:pPr>
        <w:widowControl/>
        <w:jc w:val="center"/>
        <w:rPr>
          <w:b/>
          <w:sz w:val="32"/>
        </w:rPr>
      </w:pPr>
    </w:p>
    <w:p w:rsidR="009A6E19" w:rsidRDefault="009A6E19" w:rsidP="009A6E19">
      <w:pPr>
        <w:widowControl/>
        <w:ind w:leftChars="1200" w:left="2520"/>
        <w:jc w:val="left"/>
        <w:rPr>
          <w:b/>
          <w:sz w:val="32"/>
          <w:u w:val="single"/>
        </w:rPr>
      </w:pPr>
      <w:r>
        <w:rPr>
          <w:rFonts w:hint="eastAsia"/>
          <w:b/>
          <w:sz w:val="32"/>
        </w:rPr>
        <w:t>版</w:t>
      </w:r>
      <w:r>
        <w:rPr>
          <w:rFonts w:hint="eastAsia"/>
          <w:b/>
          <w:sz w:val="32"/>
        </w:rPr>
        <w:tab/>
      </w:r>
      <w:r>
        <w:rPr>
          <w:rFonts w:hint="eastAsia"/>
          <w:b/>
          <w:sz w:val="32"/>
        </w:rPr>
        <w:tab/>
        <w:t xml:space="preserve"> </w:t>
      </w:r>
      <w:r>
        <w:rPr>
          <w:rFonts w:hint="eastAsia"/>
          <w:b/>
          <w:sz w:val="32"/>
        </w:rPr>
        <w:t>本：</w:t>
      </w:r>
      <w:r w:rsidRPr="009A6E19">
        <w:rPr>
          <w:rFonts w:hint="eastAsia"/>
          <w:b/>
          <w:sz w:val="32"/>
          <w:u w:val="single"/>
        </w:rPr>
        <w:t xml:space="preserve"> 0.1</w:t>
      </w:r>
      <w:r>
        <w:rPr>
          <w:rFonts w:hint="eastAsia"/>
          <w:b/>
          <w:sz w:val="32"/>
          <w:u w:val="single"/>
        </w:rPr>
        <w:t xml:space="preserve">        </w:t>
      </w:r>
    </w:p>
    <w:p w:rsidR="009A6E19" w:rsidRPr="009A6E19" w:rsidRDefault="009A6E19" w:rsidP="009A6E19">
      <w:pPr>
        <w:widowControl/>
        <w:ind w:leftChars="1200" w:left="2520"/>
        <w:jc w:val="left"/>
        <w:rPr>
          <w:b/>
          <w:sz w:val="32"/>
          <w:u w:val="single"/>
        </w:rPr>
      </w:pPr>
      <w:r w:rsidRPr="009A6E19">
        <w:rPr>
          <w:rFonts w:hint="eastAsia"/>
          <w:b/>
          <w:sz w:val="32"/>
        </w:rPr>
        <w:t>修改日期：</w:t>
      </w:r>
      <w:r>
        <w:rPr>
          <w:rFonts w:hint="eastAsia"/>
          <w:b/>
          <w:sz w:val="32"/>
          <w:u w:val="single"/>
        </w:rPr>
        <w:t xml:space="preserve"> 2018.01.21  </w:t>
      </w:r>
    </w:p>
    <w:p w:rsidR="009A6E19" w:rsidRDefault="009A6E19">
      <w:pPr>
        <w:widowControl/>
        <w:jc w:val="left"/>
        <w:rPr>
          <w:b/>
          <w:sz w:val="32"/>
        </w:rPr>
      </w:pPr>
      <w:r>
        <w:rPr>
          <w:b/>
          <w:sz w:val="32"/>
        </w:rPr>
        <w:br w:type="page"/>
      </w:r>
    </w:p>
    <w:tbl>
      <w:tblPr>
        <w:tblStyle w:val="a5"/>
        <w:tblW w:w="0" w:type="auto"/>
        <w:tblLook w:val="04A0" w:firstRow="1" w:lastRow="0" w:firstColumn="1" w:lastColumn="0" w:noHBand="0" w:noVBand="1"/>
        <w:tblPrChange w:id="0" w:author="兴云动力科技-陈曦" w:date="2018-02-03T10:16:00Z">
          <w:tblPr>
            <w:tblStyle w:val="a5"/>
            <w:tblW w:w="0" w:type="auto"/>
            <w:tblLook w:val="04A0" w:firstRow="1" w:lastRow="0" w:firstColumn="1" w:lastColumn="0" w:noHBand="0" w:noVBand="1"/>
          </w:tblPr>
        </w:tblPrChange>
      </w:tblPr>
      <w:tblGrid>
        <w:gridCol w:w="1526"/>
        <w:gridCol w:w="5495"/>
        <w:gridCol w:w="1501"/>
        <w:tblGridChange w:id="1">
          <w:tblGrid>
            <w:gridCol w:w="1526"/>
            <w:gridCol w:w="4155"/>
            <w:gridCol w:w="1340"/>
            <w:gridCol w:w="1501"/>
          </w:tblGrid>
        </w:tblGridChange>
      </w:tblGrid>
      <w:tr w:rsidR="00654792" w:rsidRPr="004674D1" w:rsidTr="004674D1">
        <w:trPr>
          <w:ins w:id="2" w:author="兴云动力科技-陈曦" w:date="2018-02-03T10:04:00Z"/>
        </w:trPr>
        <w:tc>
          <w:tcPr>
            <w:tcW w:w="1526" w:type="dxa"/>
            <w:tcPrChange w:id="3" w:author="兴云动力科技-陈曦" w:date="2018-02-03T10:16:00Z">
              <w:tcPr>
                <w:tcW w:w="1526" w:type="dxa"/>
              </w:tcPr>
            </w:tcPrChange>
          </w:tcPr>
          <w:p w:rsidR="00654792" w:rsidRPr="00AF6B3B" w:rsidRDefault="004674D1" w:rsidP="00654792">
            <w:pPr>
              <w:widowControl/>
              <w:jc w:val="center"/>
              <w:rPr>
                <w:ins w:id="4" w:author="兴云动力科技-陈曦" w:date="2018-02-03T10:04:00Z"/>
                <w:rFonts w:asciiTheme="minorEastAsia" w:hAnsiTheme="minorEastAsia"/>
                <w:b/>
                <w:sz w:val="28"/>
                <w:szCs w:val="28"/>
                <w:rPrChange w:id="5" w:author="兴云动力科技-陈曦" w:date="2018-02-03T10:23:00Z">
                  <w:rPr>
                    <w:ins w:id="6" w:author="兴云动力科技-陈曦" w:date="2018-02-03T10:04:00Z"/>
                    <w:b/>
                    <w:kern w:val="2"/>
                    <w:sz w:val="32"/>
                    <w:szCs w:val="22"/>
                  </w:rPr>
                </w:rPrChange>
              </w:rPr>
            </w:pPr>
            <w:ins w:id="7" w:author="兴云动力科技-陈曦" w:date="2018-02-03T10:14:00Z">
              <w:r w:rsidRPr="00AF6B3B">
                <w:rPr>
                  <w:rFonts w:asciiTheme="minorEastAsia" w:hAnsiTheme="minorEastAsia" w:hint="eastAsia"/>
                  <w:b/>
                  <w:sz w:val="28"/>
                  <w:szCs w:val="28"/>
                  <w:rPrChange w:id="8" w:author="兴云动力科技-陈曦" w:date="2018-02-03T10:23:00Z">
                    <w:rPr>
                      <w:rFonts w:hint="eastAsia"/>
                      <w:b/>
                      <w:sz w:val="32"/>
                    </w:rPr>
                  </w:rPrChange>
                </w:rPr>
                <w:lastRenderedPageBreak/>
                <w:t>版本</w:t>
              </w:r>
            </w:ins>
          </w:p>
        </w:tc>
        <w:tc>
          <w:tcPr>
            <w:tcW w:w="5495" w:type="dxa"/>
            <w:tcPrChange w:id="9" w:author="兴云动力科技-陈曦" w:date="2018-02-03T10:16:00Z">
              <w:tcPr>
                <w:tcW w:w="4155" w:type="dxa"/>
              </w:tcPr>
            </w:tcPrChange>
          </w:tcPr>
          <w:p w:rsidR="00654792" w:rsidRPr="00AF6B3B" w:rsidRDefault="00654792" w:rsidP="00AB70DC">
            <w:pPr>
              <w:widowControl/>
              <w:jc w:val="center"/>
              <w:rPr>
                <w:ins w:id="10" w:author="兴云动力科技-陈曦" w:date="2018-02-03T10:04:00Z"/>
                <w:rFonts w:asciiTheme="minorEastAsia" w:hAnsiTheme="minorEastAsia"/>
                <w:b/>
                <w:sz w:val="28"/>
                <w:szCs w:val="28"/>
                <w:rPrChange w:id="11" w:author="兴云动力科技-陈曦" w:date="2018-02-03T10:23:00Z">
                  <w:rPr>
                    <w:ins w:id="12" w:author="兴云动力科技-陈曦" w:date="2018-02-03T10:04:00Z"/>
                    <w:b/>
                    <w:kern w:val="2"/>
                    <w:sz w:val="32"/>
                    <w:szCs w:val="22"/>
                  </w:rPr>
                </w:rPrChange>
              </w:rPr>
            </w:pPr>
            <w:ins w:id="13" w:author="兴云动力科技-陈曦" w:date="2018-02-03T10:04:00Z">
              <w:r w:rsidRPr="00AF6B3B">
                <w:rPr>
                  <w:rFonts w:asciiTheme="minorEastAsia" w:hAnsiTheme="minorEastAsia" w:hint="eastAsia"/>
                  <w:b/>
                  <w:sz w:val="28"/>
                  <w:szCs w:val="28"/>
                  <w:rPrChange w:id="14" w:author="兴云动力科技-陈曦" w:date="2018-02-03T10:23:00Z">
                    <w:rPr>
                      <w:rFonts w:hint="eastAsia"/>
                      <w:b/>
                      <w:sz w:val="32"/>
                    </w:rPr>
                  </w:rPrChange>
                </w:rPr>
                <w:t>内容简述</w:t>
              </w:r>
            </w:ins>
          </w:p>
        </w:tc>
        <w:tc>
          <w:tcPr>
            <w:tcW w:w="1501" w:type="dxa"/>
            <w:tcPrChange w:id="15" w:author="兴云动力科技-陈曦" w:date="2018-02-03T10:16:00Z">
              <w:tcPr>
                <w:tcW w:w="2841" w:type="dxa"/>
                <w:gridSpan w:val="2"/>
              </w:tcPr>
            </w:tcPrChange>
          </w:tcPr>
          <w:p w:rsidR="00654792" w:rsidRPr="00AF6B3B" w:rsidRDefault="00654792" w:rsidP="00AB70DC">
            <w:pPr>
              <w:widowControl/>
              <w:jc w:val="center"/>
              <w:rPr>
                <w:ins w:id="16" w:author="兴云动力科技-陈曦" w:date="2018-02-03T10:04:00Z"/>
                <w:rFonts w:asciiTheme="minorEastAsia" w:hAnsiTheme="minorEastAsia"/>
                <w:b/>
                <w:sz w:val="28"/>
                <w:szCs w:val="28"/>
                <w:rPrChange w:id="17" w:author="兴云动力科技-陈曦" w:date="2018-02-03T10:23:00Z">
                  <w:rPr>
                    <w:ins w:id="18" w:author="兴云动力科技-陈曦" w:date="2018-02-03T10:04:00Z"/>
                    <w:b/>
                    <w:kern w:val="2"/>
                    <w:sz w:val="32"/>
                    <w:szCs w:val="22"/>
                  </w:rPr>
                </w:rPrChange>
              </w:rPr>
            </w:pPr>
            <w:ins w:id="19" w:author="兴云动力科技-陈曦" w:date="2018-02-03T10:04:00Z">
              <w:r w:rsidRPr="00AF6B3B">
                <w:rPr>
                  <w:rFonts w:asciiTheme="minorEastAsia" w:hAnsiTheme="minorEastAsia" w:hint="eastAsia"/>
                  <w:b/>
                  <w:sz w:val="28"/>
                  <w:szCs w:val="28"/>
                  <w:rPrChange w:id="20" w:author="兴云动力科技-陈曦" w:date="2018-02-03T10:23:00Z">
                    <w:rPr>
                      <w:rFonts w:hint="eastAsia"/>
                      <w:b/>
                      <w:sz w:val="32"/>
                    </w:rPr>
                  </w:rPrChange>
                </w:rPr>
                <w:t>日期</w:t>
              </w:r>
            </w:ins>
          </w:p>
        </w:tc>
      </w:tr>
      <w:tr w:rsidR="00654792" w:rsidRPr="004674D1" w:rsidTr="004674D1">
        <w:trPr>
          <w:ins w:id="21" w:author="兴云动力科技-陈曦" w:date="2018-02-03T10:04:00Z"/>
        </w:trPr>
        <w:tc>
          <w:tcPr>
            <w:tcW w:w="1526" w:type="dxa"/>
            <w:tcPrChange w:id="22" w:author="兴云动力科技-陈曦" w:date="2018-02-03T10:16:00Z">
              <w:tcPr>
                <w:tcW w:w="1526" w:type="dxa"/>
              </w:tcPr>
            </w:tcPrChange>
          </w:tcPr>
          <w:p w:rsidR="00654792" w:rsidRPr="00AF6B3B" w:rsidRDefault="004674D1">
            <w:pPr>
              <w:widowControl/>
              <w:jc w:val="center"/>
              <w:rPr>
                <w:ins w:id="23" w:author="兴云动力科技-陈曦" w:date="2018-02-03T10:04:00Z"/>
                <w:rFonts w:asciiTheme="minorEastAsia" w:hAnsiTheme="minorEastAsia"/>
                <w:sz w:val="24"/>
                <w:szCs w:val="24"/>
                <w:rPrChange w:id="24" w:author="兴云动力科技-陈曦" w:date="2018-02-03T10:23:00Z">
                  <w:rPr>
                    <w:ins w:id="25" w:author="兴云动力科技-陈曦" w:date="2018-02-03T10:04:00Z"/>
                    <w:b/>
                    <w:kern w:val="2"/>
                    <w:sz w:val="32"/>
                    <w:szCs w:val="22"/>
                  </w:rPr>
                </w:rPrChange>
              </w:rPr>
              <w:pPrChange w:id="26" w:author="兴云动力科技-陈曦" w:date="2018-02-03T10:04:00Z">
                <w:pPr>
                  <w:widowControl/>
                  <w:jc w:val="left"/>
                </w:pPr>
              </w:pPrChange>
            </w:pPr>
            <w:ins w:id="27" w:author="兴云动力科技-陈曦" w:date="2018-02-03T10:14:00Z">
              <w:r w:rsidRPr="00AF6B3B">
                <w:rPr>
                  <w:rFonts w:asciiTheme="minorEastAsia" w:hAnsiTheme="minorEastAsia"/>
                  <w:sz w:val="24"/>
                  <w:szCs w:val="24"/>
                  <w:rPrChange w:id="28" w:author="兴云动力科技-陈曦" w:date="2018-02-03T10:23:00Z">
                    <w:rPr>
                      <w:b/>
                      <w:sz w:val="32"/>
                    </w:rPr>
                  </w:rPrChange>
                </w:rPr>
                <w:t>V1.1</w:t>
              </w:r>
            </w:ins>
          </w:p>
        </w:tc>
        <w:tc>
          <w:tcPr>
            <w:tcW w:w="5495" w:type="dxa"/>
            <w:tcPrChange w:id="29" w:author="兴云动力科技-陈曦" w:date="2018-02-03T10:16:00Z">
              <w:tcPr>
                <w:tcW w:w="4155" w:type="dxa"/>
              </w:tcPr>
            </w:tcPrChange>
          </w:tcPr>
          <w:p w:rsidR="00AF6B3B" w:rsidRPr="00AF6B3B" w:rsidRDefault="00AF6B3B">
            <w:pPr>
              <w:pStyle w:val="a7"/>
              <w:widowControl/>
              <w:ind w:left="34" w:firstLineChars="177" w:firstLine="425"/>
              <w:jc w:val="left"/>
              <w:rPr>
                <w:ins w:id="30" w:author="兴云动力科技-陈曦" w:date="2018-02-03T10:25:00Z"/>
                <w:rFonts w:asciiTheme="minorEastAsia" w:hAnsiTheme="minorEastAsia"/>
                <w:kern w:val="2"/>
                <w:sz w:val="24"/>
                <w:szCs w:val="24"/>
              </w:rPr>
              <w:pPrChange w:id="31" w:author="兴云动力科技-陈曦" w:date="2018-02-03T10:25:00Z">
                <w:pPr>
                  <w:widowControl/>
                  <w:jc w:val="left"/>
                </w:pPr>
              </w:pPrChange>
            </w:pPr>
            <w:ins w:id="32" w:author="兴云动力科技-陈曦" w:date="2018-02-03T10:25:00Z">
              <w:r>
                <w:rPr>
                  <w:rFonts w:asciiTheme="minorEastAsia" w:hAnsiTheme="minorEastAsia"/>
                  <w:sz w:val="24"/>
                  <w:szCs w:val="24"/>
                </w:rPr>
                <w:t>根据甲方当前功能需求及乙方设计方案</w:t>
              </w:r>
              <w:r>
                <w:rPr>
                  <w:rFonts w:asciiTheme="minorEastAsia" w:hAnsiTheme="minorEastAsia" w:hint="eastAsia"/>
                  <w:sz w:val="24"/>
                  <w:szCs w:val="24"/>
                </w:rPr>
                <w:t>，</w:t>
              </w:r>
            </w:ins>
            <w:ins w:id="33" w:author="兴云动力科技-陈曦" w:date="2018-02-03T10:29:00Z">
              <w:r w:rsidR="00BC7404">
                <w:rPr>
                  <w:rFonts w:asciiTheme="minorEastAsia" w:hAnsiTheme="minorEastAsia" w:hint="eastAsia"/>
                  <w:sz w:val="24"/>
                  <w:szCs w:val="24"/>
                </w:rPr>
                <w:t>现</w:t>
              </w:r>
            </w:ins>
            <w:ins w:id="34" w:author="兴云动力科技-陈曦" w:date="2018-02-03T10:25:00Z">
              <w:r>
                <w:rPr>
                  <w:rFonts w:asciiTheme="minorEastAsia" w:hAnsiTheme="minorEastAsia" w:hint="eastAsia"/>
                  <w:sz w:val="24"/>
                  <w:szCs w:val="24"/>
                </w:rPr>
                <w:t>有以下修订：</w:t>
              </w:r>
            </w:ins>
          </w:p>
          <w:p w:rsidR="004674D1" w:rsidRPr="00AF6B3B" w:rsidRDefault="004674D1">
            <w:pPr>
              <w:pStyle w:val="a7"/>
              <w:widowControl/>
              <w:numPr>
                <w:ilvl w:val="0"/>
                <w:numId w:val="4"/>
              </w:numPr>
              <w:ind w:firstLineChars="0"/>
              <w:jc w:val="left"/>
              <w:rPr>
                <w:ins w:id="35" w:author="兴云动力科技-陈曦" w:date="2018-02-03T10:18:00Z"/>
                <w:rFonts w:asciiTheme="minorEastAsia" w:hAnsiTheme="minorEastAsia"/>
                <w:kern w:val="2"/>
                <w:sz w:val="24"/>
                <w:szCs w:val="24"/>
                <w:rPrChange w:id="36" w:author="兴云动力科技-陈曦" w:date="2018-02-03T10:23:00Z">
                  <w:rPr>
                    <w:ins w:id="37" w:author="兴云动力科技-陈曦" w:date="2018-02-03T10:18:00Z"/>
                    <w:b/>
                    <w:kern w:val="2"/>
                    <w:sz w:val="28"/>
                    <w:szCs w:val="28"/>
                  </w:rPr>
                </w:rPrChange>
              </w:rPr>
              <w:pPrChange w:id="38" w:author="兴云动力科技-陈曦" w:date="2018-02-03T10:18:00Z">
                <w:pPr>
                  <w:widowControl/>
                  <w:jc w:val="left"/>
                </w:pPr>
              </w:pPrChange>
            </w:pPr>
            <w:ins w:id="39" w:author="兴云动力科技-陈曦" w:date="2018-02-03T10:20:00Z">
              <w:r w:rsidRPr="00AF6B3B">
                <w:rPr>
                  <w:rFonts w:asciiTheme="minorEastAsia" w:hAnsiTheme="minorEastAsia" w:hint="eastAsia"/>
                  <w:sz w:val="24"/>
                  <w:szCs w:val="24"/>
                  <w:rPrChange w:id="40" w:author="兴云动力科技-陈曦" w:date="2018-02-03T10:23:00Z">
                    <w:rPr>
                      <w:rFonts w:hint="eastAsia"/>
                      <w:b/>
                      <w:sz w:val="28"/>
                      <w:szCs w:val="28"/>
                    </w:rPr>
                  </w:rPrChange>
                </w:rPr>
                <w:t>传感器位置及数量修订；</w:t>
              </w:r>
            </w:ins>
          </w:p>
          <w:p w:rsidR="004674D1" w:rsidRPr="00AF6B3B" w:rsidRDefault="00AF6B3B">
            <w:pPr>
              <w:pStyle w:val="a7"/>
              <w:widowControl/>
              <w:numPr>
                <w:ilvl w:val="0"/>
                <w:numId w:val="4"/>
              </w:numPr>
              <w:ind w:firstLineChars="0"/>
              <w:jc w:val="left"/>
              <w:rPr>
                <w:ins w:id="41" w:author="兴云动力科技-陈曦" w:date="2018-02-03T10:22:00Z"/>
                <w:rFonts w:asciiTheme="minorEastAsia" w:hAnsiTheme="minorEastAsia"/>
                <w:sz w:val="24"/>
                <w:szCs w:val="24"/>
                <w:rPrChange w:id="42" w:author="兴云动力科技-陈曦" w:date="2018-02-03T10:23:00Z">
                  <w:rPr>
                    <w:ins w:id="43" w:author="兴云动力科技-陈曦" w:date="2018-02-03T10:22:00Z"/>
                    <w:b/>
                    <w:kern w:val="2"/>
                    <w:sz w:val="28"/>
                    <w:szCs w:val="28"/>
                  </w:rPr>
                </w:rPrChange>
              </w:rPr>
              <w:pPrChange w:id="44" w:author="兴云动力科技-陈曦" w:date="2018-02-03T10:18:00Z">
                <w:pPr>
                  <w:widowControl/>
                  <w:jc w:val="left"/>
                </w:pPr>
              </w:pPrChange>
            </w:pPr>
            <w:ins w:id="45" w:author="兴云动力科技-陈曦" w:date="2018-02-03T10:22:00Z">
              <w:r w:rsidRPr="00AF6B3B">
                <w:rPr>
                  <w:rFonts w:asciiTheme="minorEastAsia" w:hAnsiTheme="minorEastAsia" w:hint="eastAsia"/>
                  <w:sz w:val="24"/>
                  <w:szCs w:val="24"/>
                  <w:rPrChange w:id="46" w:author="兴云动力科技-陈曦" w:date="2018-02-03T10:23:00Z">
                    <w:rPr>
                      <w:rFonts w:hint="eastAsia"/>
                      <w:b/>
                      <w:sz w:val="28"/>
                      <w:szCs w:val="28"/>
                    </w:rPr>
                  </w:rPrChange>
                </w:rPr>
                <w:t>去除高精度地图绘制</w:t>
              </w:r>
            </w:ins>
            <w:ins w:id="47" w:author="兴云动力科技-陈曦" w:date="2018-02-03T10:26:00Z">
              <w:r>
                <w:rPr>
                  <w:rFonts w:asciiTheme="minorEastAsia" w:hAnsiTheme="minorEastAsia"/>
                  <w:sz w:val="24"/>
                  <w:szCs w:val="24"/>
                </w:rPr>
                <w:t>内容</w:t>
              </w:r>
              <w:r w:rsidR="00BC7404">
                <w:rPr>
                  <w:rFonts w:asciiTheme="minorEastAsia" w:hAnsiTheme="minorEastAsia" w:hint="eastAsia"/>
                  <w:sz w:val="24"/>
                  <w:szCs w:val="24"/>
                </w:rPr>
                <w:t>，</w:t>
              </w:r>
              <w:r w:rsidR="00BC7404">
                <w:rPr>
                  <w:rFonts w:asciiTheme="minorEastAsia" w:hAnsiTheme="minorEastAsia"/>
                  <w:sz w:val="24"/>
                  <w:szCs w:val="24"/>
                </w:rPr>
                <w:t>改为基于</w:t>
              </w:r>
              <w:r w:rsidR="00BC7404">
                <w:rPr>
                  <w:rFonts w:asciiTheme="minorEastAsia" w:hAnsiTheme="minorEastAsia" w:hint="eastAsia"/>
                  <w:sz w:val="24"/>
                  <w:szCs w:val="24"/>
                </w:rPr>
                <w:t>SLAM的</w:t>
              </w:r>
            </w:ins>
            <w:ins w:id="48" w:author="兴云动力科技-陈曦" w:date="2018-02-03T10:27:00Z">
              <w:r w:rsidR="00BC7404">
                <w:rPr>
                  <w:rFonts w:asciiTheme="minorEastAsia" w:hAnsiTheme="minorEastAsia" w:hint="eastAsia"/>
                  <w:sz w:val="24"/>
                  <w:szCs w:val="24"/>
                </w:rPr>
                <w:t>地图绘制</w:t>
              </w:r>
            </w:ins>
            <w:ins w:id="49" w:author="兴云动力科技-陈曦" w:date="2018-02-03T10:22:00Z">
              <w:r w:rsidRPr="00AF6B3B">
                <w:rPr>
                  <w:rFonts w:asciiTheme="minorEastAsia" w:hAnsiTheme="minorEastAsia" w:hint="eastAsia"/>
                  <w:sz w:val="24"/>
                  <w:szCs w:val="24"/>
                  <w:rPrChange w:id="50" w:author="兴云动力科技-陈曦" w:date="2018-02-03T10:23:00Z">
                    <w:rPr>
                      <w:rFonts w:hint="eastAsia"/>
                      <w:b/>
                      <w:sz w:val="28"/>
                      <w:szCs w:val="28"/>
                    </w:rPr>
                  </w:rPrChange>
                </w:rPr>
                <w:t>；</w:t>
              </w:r>
            </w:ins>
          </w:p>
          <w:p w:rsidR="00AF6B3B" w:rsidRPr="00AF6B3B" w:rsidRDefault="00AF6B3B">
            <w:pPr>
              <w:pStyle w:val="a7"/>
              <w:widowControl/>
              <w:numPr>
                <w:ilvl w:val="0"/>
                <w:numId w:val="4"/>
              </w:numPr>
              <w:ind w:firstLineChars="0"/>
              <w:jc w:val="left"/>
              <w:rPr>
                <w:ins w:id="51" w:author="兴云动力科技-陈曦" w:date="2018-02-03T10:23:00Z"/>
                <w:rFonts w:asciiTheme="minorEastAsia" w:hAnsiTheme="minorEastAsia"/>
                <w:sz w:val="24"/>
                <w:szCs w:val="24"/>
                <w:rPrChange w:id="52" w:author="兴云动力科技-陈曦" w:date="2018-02-03T10:23:00Z">
                  <w:rPr>
                    <w:ins w:id="53" w:author="兴云动力科技-陈曦" w:date="2018-02-03T10:23:00Z"/>
                    <w:b/>
                    <w:kern w:val="2"/>
                    <w:sz w:val="28"/>
                    <w:szCs w:val="28"/>
                  </w:rPr>
                </w:rPrChange>
              </w:rPr>
              <w:pPrChange w:id="54" w:author="兴云动力科技-陈曦" w:date="2018-02-03T10:18:00Z">
                <w:pPr>
                  <w:widowControl/>
                  <w:jc w:val="left"/>
                </w:pPr>
              </w:pPrChange>
            </w:pPr>
            <w:ins w:id="55" w:author="兴云动力科技-陈曦" w:date="2018-02-03T10:22:00Z">
              <w:r w:rsidRPr="00AF6B3B">
                <w:rPr>
                  <w:rFonts w:asciiTheme="minorEastAsia" w:hAnsiTheme="minorEastAsia" w:hint="eastAsia"/>
                  <w:sz w:val="24"/>
                  <w:szCs w:val="24"/>
                  <w:rPrChange w:id="56" w:author="兴云动力科技-陈曦" w:date="2018-02-03T10:23:00Z">
                    <w:rPr>
                      <w:rFonts w:hint="eastAsia"/>
                      <w:b/>
                      <w:sz w:val="28"/>
                      <w:szCs w:val="28"/>
                    </w:rPr>
                  </w:rPrChange>
                </w:rPr>
                <w:t>去除基站</w:t>
              </w:r>
            </w:ins>
            <w:ins w:id="57" w:author="兴云动力科技-陈曦" w:date="2018-02-03T10:23:00Z">
              <w:r w:rsidRPr="00AF6B3B">
                <w:rPr>
                  <w:rFonts w:asciiTheme="minorEastAsia" w:hAnsiTheme="minorEastAsia" w:hint="eastAsia"/>
                  <w:sz w:val="24"/>
                  <w:szCs w:val="24"/>
                </w:rPr>
                <w:t>建设</w:t>
              </w:r>
            </w:ins>
            <w:ins w:id="58" w:author="兴云动力科技-陈曦" w:date="2018-02-03T10:26:00Z">
              <w:r>
                <w:rPr>
                  <w:rFonts w:asciiTheme="minorEastAsia" w:hAnsiTheme="minorEastAsia" w:hint="eastAsia"/>
                  <w:sz w:val="24"/>
                  <w:szCs w:val="24"/>
                </w:rPr>
                <w:t>内容</w:t>
              </w:r>
            </w:ins>
            <w:ins w:id="59" w:author="兴云动力科技-陈曦" w:date="2018-02-03T10:27:00Z">
              <w:r w:rsidR="00BC7404">
                <w:rPr>
                  <w:rFonts w:asciiTheme="minorEastAsia" w:hAnsiTheme="minorEastAsia" w:hint="eastAsia"/>
                  <w:sz w:val="24"/>
                  <w:szCs w:val="24"/>
                </w:rPr>
                <w:t>，改为基于惯导</w:t>
              </w:r>
            </w:ins>
            <w:ins w:id="60" w:author="兴云动力科技-陈曦" w:date="2018-02-03T10:28:00Z">
              <w:r w:rsidR="00BC7404">
                <w:rPr>
                  <w:rFonts w:asciiTheme="minorEastAsia" w:hAnsiTheme="minorEastAsia" w:hint="eastAsia"/>
                  <w:sz w:val="24"/>
                  <w:szCs w:val="24"/>
                </w:rPr>
                <w:t>（IMU）</w:t>
              </w:r>
            </w:ins>
            <w:ins w:id="61" w:author="兴云动力科技-陈曦" w:date="2018-02-03T10:27:00Z">
              <w:r w:rsidR="00BC7404">
                <w:rPr>
                  <w:rFonts w:asciiTheme="minorEastAsia" w:hAnsiTheme="minorEastAsia" w:hint="eastAsia"/>
                  <w:sz w:val="24"/>
                  <w:szCs w:val="24"/>
                </w:rPr>
                <w:t>和码盘的</w:t>
              </w:r>
              <w:proofErr w:type="gramStart"/>
              <w:r w:rsidR="00BC7404">
                <w:rPr>
                  <w:rFonts w:asciiTheme="minorEastAsia" w:hAnsiTheme="minorEastAsia" w:hint="eastAsia"/>
                  <w:sz w:val="24"/>
                  <w:szCs w:val="24"/>
                </w:rPr>
                <w:t>车辆</w:t>
              </w:r>
            </w:ins>
            <w:ins w:id="62" w:author="兴云动力科技-陈曦" w:date="2018-02-03T10:28:00Z">
              <w:r w:rsidR="00BC7404">
                <w:rPr>
                  <w:rFonts w:asciiTheme="minorEastAsia" w:hAnsiTheme="minorEastAsia" w:hint="eastAsia"/>
                  <w:sz w:val="24"/>
                  <w:szCs w:val="24"/>
                </w:rPr>
                <w:t>定姿定位</w:t>
              </w:r>
            </w:ins>
            <w:proofErr w:type="gramEnd"/>
            <w:ins w:id="63" w:author="兴云动力科技-陈曦" w:date="2018-02-03T10:27:00Z">
              <w:r w:rsidR="00BC7404">
                <w:rPr>
                  <w:rFonts w:asciiTheme="minorEastAsia" w:hAnsiTheme="minorEastAsia" w:hint="eastAsia"/>
                  <w:sz w:val="24"/>
                  <w:szCs w:val="24"/>
                </w:rPr>
                <w:t>信息</w:t>
              </w:r>
            </w:ins>
            <w:ins w:id="64" w:author="兴云动力科技-陈曦" w:date="2018-02-03T10:23:00Z">
              <w:r w:rsidRPr="00AF6B3B">
                <w:rPr>
                  <w:rFonts w:asciiTheme="minorEastAsia" w:hAnsiTheme="minorEastAsia" w:hint="eastAsia"/>
                  <w:sz w:val="24"/>
                  <w:szCs w:val="24"/>
                  <w:rPrChange w:id="65" w:author="兴云动力科技-陈曦" w:date="2018-02-03T10:23:00Z">
                    <w:rPr>
                      <w:rFonts w:hint="eastAsia"/>
                      <w:b/>
                      <w:sz w:val="28"/>
                      <w:szCs w:val="28"/>
                    </w:rPr>
                  </w:rPrChange>
                </w:rPr>
                <w:t>；</w:t>
              </w:r>
            </w:ins>
          </w:p>
          <w:p w:rsidR="00AF6B3B" w:rsidRDefault="003D761D">
            <w:pPr>
              <w:pStyle w:val="a7"/>
              <w:widowControl/>
              <w:numPr>
                <w:ilvl w:val="0"/>
                <w:numId w:val="4"/>
              </w:numPr>
              <w:ind w:firstLineChars="0"/>
              <w:jc w:val="left"/>
              <w:rPr>
                <w:ins w:id="66" w:author="兴云动力科技-陈曦" w:date="2018-02-03T10:35:00Z"/>
                <w:rFonts w:asciiTheme="minorEastAsia" w:hAnsiTheme="minorEastAsia"/>
                <w:kern w:val="2"/>
                <w:sz w:val="24"/>
                <w:szCs w:val="24"/>
              </w:rPr>
              <w:pPrChange w:id="67" w:author="兴云动力科技-陈曦" w:date="2018-02-03T10:18:00Z">
                <w:pPr>
                  <w:widowControl/>
                  <w:jc w:val="left"/>
                </w:pPr>
              </w:pPrChange>
            </w:pPr>
            <w:ins w:id="68" w:author="兴云动力科技-陈曦" w:date="2018-02-03T10:35:00Z">
              <w:r>
                <w:rPr>
                  <w:rFonts w:asciiTheme="minorEastAsia" w:hAnsiTheme="minorEastAsia"/>
                  <w:sz w:val="24"/>
                  <w:szCs w:val="24"/>
                </w:rPr>
                <w:t>整车基本参数完善</w:t>
              </w:r>
              <w:r>
                <w:rPr>
                  <w:rFonts w:asciiTheme="minorEastAsia" w:hAnsiTheme="minorEastAsia" w:hint="eastAsia"/>
                  <w:sz w:val="24"/>
                  <w:szCs w:val="24"/>
                </w:rPr>
                <w:t>；</w:t>
              </w:r>
            </w:ins>
          </w:p>
          <w:p w:rsidR="003D761D" w:rsidRPr="00AF6B3B" w:rsidRDefault="003D761D">
            <w:pPr>
              <w:pStyle w:val="a7"/>
              <w:widowControl/>
              <w:numPr>
                <w:ilvl w:val="0"/>
                <w:numId w:val="4"/>
              </w:numPr>
              <w:ind w:firstLineChars="0"/>
              <w:jc w:val="left"/>
              <w:rPr>
                <w:ins w:id="69" w:author="兴云动力科技-陈曦" w:date="2018-02-03T10:04:00Z"/>
                <w:rFonts w:asciiTheme="minorEastAsia" w:hAnsiTheme="minorEastAsia"/>
                <w:sz w:val="24"/>
                <w:szCs w:val="24"/>
                <w:rPrChange w:id="70" w:author="兴云动力科技-陈曦" w:date="2018-02-03T10:23:00Z">
                  <w:rPr>
                    <w:ins w:id="71" w:author="兴云动力科技-陈曦" w:date="2018-02-03T10:04:00Z"/>
                    <w:b/>
                    <w:kern w:val="2"/>
                    <w:sz w:val="32"/>
                    <w:szCs w:val="22"/>
                  </w:rPr>
                </w:rPrChange>
              </w:rPr>
              <w:pPrChange w:id="72" w:author="兴云动力科技-陈曦" w:date="2018-02-03T10:18:00Z">
                <w:pPr>
                  <w:widowControl/>
                  <w:jc w:val="left"/>
                </w:pPr>
              </w:pPrChange>
            </w:pPr>
          </w:p>
        </w:tc>
        <w:tc>
          <w:tcPr>
            <w:tcW w:w="1501" w:type="dxa"/>
            <w:tcPrChange w:id="73" w:author="兴云动力科技-陈曦" w:date="2018-02-03T10:16:00Z">
              <w:tcPr>
                <w:tcW w:w="2841" w:type="dxa"/>
                <w:gridSpan w:val="2"/>
              </w:tcPr>
            </w:tcPrChange>
          </w:tcPr>
          <w:p w:rsidR="00654792" w:rsidRPr="00AF6B3B" w:rsidRDefault="004674D1">
            <w:pPr>
              <w:widowControl/>
              <w:jc w:val="center"/>
              <w:rPr>
                <w:ins w:id="74" w:author="兴云动力科技-陈曦" w:date="2018-02-03T10:04:00Z"/>
                <w:rFonts w:asciiTheme="minorEastAsia" w:hAnsiTheme="minorEastAsia"/>
                <w:sz w:val="24"/>
                <w:szCs w:val="24"/>
                <w:rPrChange w:id="75" w:author="兴云动力科技-陈曦" w:date="2018-02-03T10:23:00Z">
                  <w:rPr>
                    <w:ins w:id="76" w:author="兴云动力科技-陈曦" w:date="2018-02-03T10:04:00Z"/>
                    <w:b/>
                    <w:kern w:val="2"/>
                    <w:sz w:val="32"/>
                    <w:szCs w:val="22"/>
                  </w:rPr>
                </w:rPrChange>
              </w:rPr>
              <w:pPrChange w:id="77" w:author="兴云动力科技-陈曦" w:date="2018-02-03T10:15:00Z">
                <w:pPr>
                  <w:widowControl/>
                  <w:jc w:val="left"/>
                </w:pPr>
              </w:pPrChange>
            </w:pPr>
            <w:ins w:id="78" w:author="兴云动力科技-陈曦" w:date="2018-02-03T10:15:00Z">
              <w:r w:rsidRPr="00AF6B3B">
                <w:rPr>
                  <w:rFonts w:asciiTheme="minorEastAsia" w:hAnsiTheme="minorEastAsia"/>
                  <w:sz w:val="24"/>
                  <w:szCs w:val="24"/>
                  <w:rPrChange w:id="79" w:author="兴云动力科技-陈曦" w:date="2018-02-03T10:23:00Z">
                    <w:rPr>
                      <w:b/>
                      <w:sz w:val="32"/>
                    </w:rPr>
                  </w:rPrChange>
                </w:rPr>
                <w:t>2018.02.03</w:t>
              </w:r>
            </w:ins>
          </w:p>
        </w:tc>
      </w:tr>
      <w:tr w:rsidR="004674D1" w:rsidRPr="004674D1" w:rsidTr="004674D1">
        <w:trPr>
          <w:ins w:id="80" w:author="兴云动力科技-陈曦" w:date="2018-02-03T10:19:00Z"/>
        </w:trPr>
        <w:tc>
          <w:tcPr>
            <w:tcW w:w="1526" w:type="dxa"/>
          </w:tcPr>
          <w:p w:rsidR="004674D1" w:rsidRPr="00AF6B3B" w:rsidRDefault="004674D1">
            <w:pPr>
              <w:widowControl/>
              <w:rPr>
                <w:ins w:id="81" w:author="兴云动力科技-陈曦" w:date="2018-02-03T10:19:00Z"/>
                <w:kern w:val="2"/>
                <w:sz w:val="28"/>
                <w:szCs w:val="28"/>
                <w:rPrChange w:id="82" w:author="兴云动力科技-陈曦" w:date="2018-02-03T10:23:00Z">
                  <w:rPr>
                    <w:ins w:id="83" w:author="兴云动力科技-陈曦" w:date="2018-02-03T10:19:00Z"/>
                    <w:b/>
                    <w:kern w:val="2"/>
                    <w:sz w:val="28"/>
                    <w:szCs w:val="28"/>
                  </w:rPr>
                </w:rPrChange>
              </w:rPr>
              <w:pPrChange w:id="84" w:author="兴云动力科技-陈曦" w:date="2018-02-03T10:19:00Z">
                <w:pPr>
                  <w:widowControl/>
                  <w:jc w:val="center"/>
                </w:pPr>
              </w:pPrChange>
            </w:pPr>
          </w:p>
        </w:tc>
        <w:tc>
          <w:tcPr>
            <w:tcW w:w="5495" w:type="dxa"/>
          </w:tcPr>
          <w:p w:rsidR="004674D1" w:rsidRPr="00AF6B3B" w:rsidRDefault="004674D1">
            <w:pPr>
              <w:pStyle w:val="a7"/>
              <w:widowControl/>
              <w:ind w:left="720" w:firstLineChars="0" w:firstLine="0"/>
              <w:jc w:val="left"/>
              <w:rPr>
                <w:ins w:id="85" w:author="兴云动力科技-陈曦" w:date="2018-02-03T10:19:00Z"/>
                <w:kern w:val="2"/>
                <w:sz w:val="28"/>
                <w:szCs w:val="28"/>
                <w:rPrChange w:id="86" w:author="兴云动力科技-陈曦" w:date="2018-02-03T10:23:00Z">
                  <w:rPr>
                    <w:ins w:id="87" w:author="兴云动力科技-陈曦" w:date="2018-02-03T10:19:00Z"/>
                    <w:b/>
                    <w:kern w:val="2"/>
                    <w:sz w:val="28"/>
                    <w:szCs w:val="28"/>
                  </w:rPr>
                </w:rPrChange>
              </w:rPr>
              <w:pPrChange w:id="88" w:author="兴云动力科技-陈曦" w:date="2018-02-03T10:19:00Z">
                <w:pPr>
                  <w:pStyle w:val="a7"/>
                  <w:widowControl/>
                  <w:numPr>
                    <w:numId w:val="4"/>
                  </w:numPr>
                  <w:ind w:left="720" w:firstLineChars="0" w:hanging="360"/>
                  <w:jc w:val="left"/>
                </w:pPr>
              </w:pPrChange>
            </w:pPr>
          </w:p>
        </w:tc>
        <w:tc>
          <w:tcPr>
            <w:tcW w:w="1501" w:type="dxa"/>
          </w:tcPr>
          <w:p w:rsidR="004674D1" w:rsidRPr="00AF6B3B" w:rsidRDefault="004674D1" w:rsidP="004674D1">
            <w:pPr>
              <w:widowControl/>
              <w:jc w:val="center"/>
              <w:rPr>
                <w:ins w:id="89" w:author="兴云动力科技-陈曦" w:date="2018-02-03T10:19:00Z"/>
                <w:sz w:val="28"/>
                <w:szCs w:val="28"/>
                <w:rPrChange w:id="90" w:author="兴云动力科技-陈曦" w:date="2018-02-03T10:23:00Z">
                  <w:rPr>
                    <w:ins w:id="91" w:author="兴云动力科技-陈曦" w:date="2018-02-03T10:19:00Z"/>
                    <w:b/>
                    <w:kern w:val="2"/>
                    <w:sz w:val="28"/>
                    <w:szCs w:val="28"/>
                  </w:rPr>
                </w:rPrChange>
              </w:rPr>
            </w:pPr>
          </w:p>
        </w:tc>
      </w:tr>
      <w:tr w:rsidR="004674D1" w:rsidRPr="004674D1" w:rsidTr="004674D1">
        <w:trPr>
          <w:ins w:id="92" w:author="兴云动力科技-陈曦" w:date="2018-02-03T10:19:00Z"/>
        </w:trPr>
        <w:tc>
          <w:tcPr>
            <w:tcW w:w="1526" w:type="dxa"/>
          </w:tcPr>
          <w:p w:rsidR="004674D1" w:rsidRPr="00AF6B3B" w:rsidRDefault="004674D1" w:rsidP="004674D1">
            <w:pPr>
              <w:widowControl/>
              <w:rPr>
                <w:ins w:id="93" w:author="兴云动力科技-陈曦" w:date="2018-02-03T10:19:00Z"/>
                <w:sz w:val="28"/>
                <w:szCs w:val="28"/>
                <w:rPrChange w:id="94" w:author="兴云动力科技-陈曦" w:date="2018-02-03T10:23:00Z">
                  <w:rPr>
                    <w:ins w:id="95" w:author="兴云动力科技-陈曦" w:date="2018-02-03T10:19:00Z"/>
                    <w:b/>
                    <w:kern w:val="2"/>
                    <w:sz w:val="28"/>
                    <w:szCs w:val="28"/>
                  </w:rPr>
                </w:rPrChange>
              </w:rPr>
            </w:pPr>
          </w:p>
        </w:tc>
        <w:tc>
          <w:tcPr>
            <w:tcW w:w="5495" w:type="dxa"/>
          </w:tcPr>
          <w:p w:rsidR="004674D1" w:rsidRPr="00AF6B3B" w:rsidRDefault="004674D1">
            <w:pPr>
              <w:pStyle w:val="a7"/>
              <w:widowControl/>
              <w:ind w:left="720" w:firstLineChars="0" w:firstLine="0"/>
              <w:jc w:val="left"/>
              <w:rPr>
                <w:ins w:id="96" w:author="兴云动力科技-陈曦" w:date="2018-02-03T10:19:00Z"/>
                <w:kern w:val="2"/>
                <w:sz w:val="28"/>
                <w:szCs w:val="28"/>
                <w:rPrChange w:id="97" w:author="兴云动力科技-陈曦" w:date="2018-02-03T10:23:00Z">
                  <w:rPr>
                    <w:ins w:id="98" w:author="兴云动力科技-陈曦" w:date="2018-02-03T10:19:00Z"/>
                    <w:b/>
                    <w:kern w:val="2"/>
                    <w:sz w:val="28"/>
                    <w:szCs w:val="28"/>
                  </w:rPr>
                </w:rPrChange>
              </w:rPr>
              <w:pPrChange w:id="99" w:author="兴云动力科技-陈曦" w:date="2018-02-03T10:19:00Z">
                <w:pPr>
                  <w:pStyle w:val="a7"/>
                  <w:widowControl/>
                  <w:numPr>
                    <w:numId w:val="4"/>
                  </w:numPr>
                  <w:ind w:left="720" w:firstLineChars="0" w:hanging="360"/>
                  <w:jc w:val="left"/>
                </w:pPr>
              </w:pPrChange>
            </w:pPr>
          </w:p>
        </w:tc>
        <w:tc>
          <w:tcPr>
            <w:tcW w:w="1501" w:type="dxa"/>
          </w:tcPr>
          <w:p w:rsidR="004674D1" w:rsidRPr="00AF6B3B" w:rsidRDefault="004674D1" w:rsidP="004674D1">
            <w:pPr>
              <w:widowControl/>
              <w:jc w:val="center"/>
              <w:rPr>
                <w:ins w:id="100" w:author="兴云动力科技-陈曦" w:date="2018-02-03T10:19:00Z"/>
                <w:sz w:val="28"/>
                <w:szCs w:val="28"/>
                <w:rPrChange w:id="101" w:author="兴云动力科技-陈曦" w:date="2018-02-03T10:23:00Z">
                  <w:rPr>
                    <w:ins w:id="102" w:author="兴云动力科技-陈曦" w:date="2018-02-03T10:19:00Z"/>
                    <w:b/>
                    <w:kern w:val="2"/>
                    <w:sz w:val="28"/>
                    <w:szCs w:val="28"/>
                  </w:rPr>
                </w:rPrChange>
              </w:rPr>
            </w:pPr>
          </w:p>
        </w:tc>
      </w:tr>
    </w:tbl>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Del="00BC7404" w:rsidRDefault="00654792">
      <w:pPr>
        <w:widowControl/>
        <w:jc w:val="left"/>
        <w:rPr>
          <w:del w:id="103" w:author="兴云动力科技-陈曦" w:date="2018-02-03T10:29:00Z"/>
          <w:b/>
          <w:sz w:val="32"/>
        </w:rPr>
      </w:pPr>
    </w:p>
    <w:p w:rsidR="00654792" w:rsidDel="00BC7404" w:rsidRDefault="00654792">
      <w:pPr>
        <w:widowControl/>
        <w:jc w:val="left"/>
        <w:rPr>
          <w:del w:id="104" w:author="兴云动力科技-陈曦" w:date="2018-02-03T10:29:00Z"/>
          <w:b/>
          <w:sz w:val="32"/>
        </w:rPr>
      </w:pPr>
    </w:p>
    <w:p w:rsidR="00654792" w:rsidRDefault="00654792">
      <w:pPr>
        <w:widowControl/>
        <w:jc w:val="left"/>
        <w:rPr>
          <w:b/>
          <w:sz w:val="32"/>
        </w:rPr>
      </w:pPr>
    </w:p>
    <w:p w:rsidR="00770EE0" w:rsidRDefault="00770EE0" w:rsidP="00770EE0">
      <w:pPr>
        <w:jc w:val="center"/>
        <w:rPr>
          <w:b/>
          <w:sz w:val="32"/>
        </w:rPr>
      </w:pPr>
      <w:r>
        <w:rPr>
          <w:rFonts w:hint="eastAsia"/>
          <w:b/>
          <w:sz w:val="32"/>
        </w:rPr>
        <w:lastRenderedPageBreak/>
        <w:t>目录</w:t>
      </w:r>
    </w:p>
    <w:p w:rsidR="00770EE0" w:rsidRPr="00821A40" w:rsidRDefault="00770EE0" w:rsidP="00770EE0">
      <w:pPr>
        <w:rPr>
          <w:rFonts w:ascii="Times New Roman" w:eastAsia="宋体" w:hAnsi="Times New Roman"/>
        </w:rPr>
      </w:pPr>
      <w:r w:rsidRPr="00821A40">
        <w:rPr>
          <w:rFonts w:ascii="Times New Roman" w:eastAsia="宋体" w:hAnsi="Times New Roman"/>
        </w:rPr>
        <w:t xml:space="preserve">1. </w:t>
      </w:r>
      <w:r w:rsidRPr="00821A40">
        <w:rPr>
          <w:rFonts w:ascii="Times New Roman" w:eastAsia="宋体" w:hAnsi="Times New Roman" w:hint="eastAsia"/>
        </w:rPr>
        <w:t>文档目的</w:t>
      </w:r>
    </w:p>
    <w:p w:rsidR="00770EE0" w:rsidRPr="00821A40" w:rsidRDefault="00770EE0" w:rsidP="00770EE0">
      <w:pPr>
        <w:rPr>
          <w:rFonts w:ascii="Times New Roman" w:eastAsia="宋体" w:hAnsi="Times New Roman"/>
        </w:rPr>
      </w:pPr>
      <w:r w:rsidRPr="00821A40">
        <w:rPr>
          <w:rFonts w:ascii="Times New Roman" w:eastAsia="宋体" w:hAnsi="Times New Roman"/>
        </w:rPr>
        <w:t xml:space="preserve">2. </w:t>
      </w:r>
      <w:r w:rsidRPr="00821A40">
        <w:rPr>
          <w:rFonts w:ascii="Times New Roman" w:eastAsia="宋体" w:hAnsi="Times New Roman" w:hint="eastAsia"/>
        </w:rPr>
        <w:t>整车信息</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 xml:space="preserve">2.1 </w:t>
      </w:r>
      <w:r w:rsidRPr="00821A40">
        <w:rPr>
          <w:rFonts w:ascii="Times New Roman" w:eastAsia="宋体" w:hAnsi="Times New Roman" w:hint="eastAsia"/>
        </w:rPr>
        <w:t>整车基本参数</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 xml:space="preserve">2.2 </w:t>
      </w:r>
      <w:r w:rsidRPr="00821A40">
        <w:rPr>
          <w:rFonts w:ascii="Times New Roman" w:eastAsia="宋体" w:hAnsi="Times New Roman" w:hint="eastAsia"/>
        </w:rPr>
        <w:t>关键部件参数</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 xml:space="preserve">2.3 </w:t>
      </w:r>
      <w:r w:rsidRPr="00821A40">
        <w:rPr>
          <w:rFonts w:ascii="Times New Roman" w:eastAsia="宋体" w:hAnsi="Times New Roman" w:hint="eastAsia"/>
        </w:rPr>
        <w:t>CAN</w:t>
      </w:r>
      <w:r w:rsidRPr="00821A40">
        <w:rPr>
          <w:rFonts w:ascii="Times New Roman" w:eastAsia="宋体" w:hAnsi="Times New Roman" w:hint="eastAsia"/>
        </w:rPr>
        <w:t>架构拓扑</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2.</w:t>
      </w:r>
      <w:r w:rsidR="00AB4FEC" w:rsidRPr="00821A40">
        <w:rPr>
          <w:rFonts w:ascii="Times New Roman" w:eastAsia="宋体" w:hAnsi="Times New Roman" w:hint="eastAsia"/>
        </w:rPr>
        <w:t>4</w:t>
      </w:r>
      <w:r w:rsidRPr="00821A40">
        <w:rPr>
          <w:rFonts w:ascii="Times New Roman" w:eastAsia="宋体" w:hAnsi="Times New Roman"/>
        </w:rPr>
        <w:t xml:space="preserve"> </w:t>
      </w:r>
      <w:r w:rsidRPr="00821A40">
        <w:rPr>
          <w:rFonts w:ascii="Times New Roman" w:eastAsia="宋体" w:hAnsi="Times New Roman" w:hint="eastAsia"/>
        </w:rPr>
        <w:t>电气原理拓扑</w:t>
      </w:r>
    </w:p>
    <w:p w:rsidR="00770EE0" w:rsidRPr="00821A40" w:rsidRDefault="00770EE0" w:rsidP="00770EE0">
      <w:pPr>
        <w:rPr>
          <w:rFonts w:ascii="Times New Roman" w:eastAsia="宋体" w:hAnsi="Times New Roman"/>
        </w:rPr>
      </w:pPr>
      <w:r w:rsidRPr="00821A40">
        <w:rPr>
          <w:rFonts w:ascii="Times New Roman" w:eastAsia="宋体" w:hAnsi="Times New Roman"/>
        </w:rPr>
        <w:t xml:space="preserve">3. </w:t>
      </w:r>
      <w:r w:rsidRPr="00821A40">
        <w:rPr>
          <w:rFonts w:ascii="Times New Roman" w:eastAsia="宋体" w:hAnsi="Times New Roman" w:hint="eastAsia"/>
        </w:rPr>
        <w:t>整车开发目标</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 xml:space="preserve">3.1 </w:t>
      </w:r>
      <w:r w:rsidRPr="00821A40">
        <w:rPr>
          <w:rFonts w:ascii="Times New Roman" w:eastAsia="宋体" w:hAnsi="Times New Roman" w:hint="eastAsia"/>
        </w:rPr>
        <w:t>整车功能定义</w:t>
      </w:r>
    </w:p>
    <w:p w:rsidR="00AB4FEC" w:rsidRPr="00821A40" w:rsidRDefault="00AB4FEC" w:rsidP="00770EE0">
      <w:pPr>
        <w:rPr>
          <w:rFonts w:ascii="Times New Roman" w:eastAsia="宋体" w:hAnsi="Times New Roman"/>
        </w:rPr>
      </w:pPr>
      <w:r w:rsidRPr="00821A40">
        <w:rPr>
          <w:rFonts w:ascii="Times New Roman" w:eastAsia="宋体" w:hAnsi="Times New Roman" w:hint="eastAsia"/>
        </w:rPr>
        <w:t xml:space="preserve">4. </w:t>
      </w:r>
      <w:r w:rsidR="00147703">
        <w:rPr>
          <w:rFonts w:ascii="Times New Roman" w:eastAsia="宋体" w:hAnsi="Times New Roman" w:hint="eastAsia"/>
        </w:rPr>
        <w:t>外部感知</w:t>
      </w:r>
      <w:r w:rsidRPr="00821A40">
        <w:rPr>
          <w:rFonts w:ascii="Times New Roman" w:eastAsia="宋体" w:hAnsi="Times New Roman" w:hint="eastAsia"/>
        </w:rPr>
        <w:t>硬件</w:t>
      </w:r>
      <w:r w:rsidR="00442A67">
        <w:rPr>
          <w:rFonts w:ascii="Times New Roman" w:eastAsia="宋体" w:hAnsi="Times New Roman" w:hint="eastAsia"/>
        </w:rPr>
        <w:t>系统</w:t>
      </w:r>
    </w:p>
    <w:p w:rsidR="00216720" w:rsidRDefault="000F4B69" w:rsidP="00A906F2">
      <w:pPr>
        <w:ind w:firstLine="210"/>
        <w:rPr>
          <w:rFonts w:ascii="Times New Roman" w:eastAsia="宋体" w:hAnsi="Times New Roman"/>
        </w:rPr>
      </w:pPr>
      <w:r w:rsidRPr="00821A40">
        <w:rPr>
          <w:rFonts w:ascii="Times New Roman" w:eastAsia="宋体" w:hAnsi="Times New Roman" w:hint="eastAsia"/>
        </w:rPr>
        <w:t xml:space="preserve">4.1 </w:t>
      </w:r>
      <w:r w:rsidR="00216720">
        <w:rPr>
          <w:rFonts w:ascii="Times New Roman" w:eastAsia="宋体" w:hAnsi="Times New Roman" w:hint="eastAsia"/>
        </w:rPr>
        <w:t>传感器选择</w:t>
      </w:r>
    </w:p>
    <w:p w:rsidR="00D83191" w:rsidRDefault="00D83191" w:rsidP="00A906F2">
      <w:pPr>
        <w:ind w:firstLine="210"/>
        <w:rPr>
          <w:rFonts w:ascii="Times New Roman" w:eastAsia="宋体" w:hAnsi="Times New Roman"/>
        </w:rPr>
      </w:pPr>
      <w:r>
        <w:rPr>
          <w:rFonts w:ascii="Times New Roman" w:eastAsia="宋体" w:hAnsi="Times New Roman" w:hint="eastAsia"/>
        </w:rPr>
        <w:t xml:space="preserve">4.2 </w:t>
      </w:r>
      <w:r>
        <w:rPr>
          <w:rFonts w:ascii="Times New Roman" w:eastAsia="宋体" w:hAnsi="Times New Roman" w:hint="eastAsia"/>
        </w:rPr>
        <w:t>传感器位置</w:t>
      </w:r>
    </w:p>
    <w:p w:rsidR="000F4B69" w:rsidRPr="00821A40" w:rsidRDefault="00D83191" w:rsidP="00A906F2">
      <w:pPr>
        <w:ind w:firstLine="210"/>
        <w:rPr>
          <w:rFonts w:ascii="Times New Roman" w:eastAsia="宋体" w:hAnsi="Times New Roman"/>
        </w:rPr>
      </w:pPr>
      <w:r>
        <w:rPr>
          <w:rFonts w:ascii="Times New Roman" w:eastAsia="宋体" w:hAnsi="Times New Roman" w:hint="eastAsia"/>
        </w:rPr>
        <w:t xml:space="preserve">4.3 </w:t>
      </w:r>
      <w:r>
        <w:rPr>
          <w:rFonts w:ascii="Times New Roman" w:eastAsia="宋体" w:hAnsi="Times New Roman" w:hint="eastAsia"/>
        </w:rPr>
        <w:t>传感器选型</w:t>
      </w:r>
    </w:p>
    <w:p w:rsidR="000F4B69" w:rsidRPr="00821A40" w:rsidRDefault="000F4B69" w:rsidP="00A906F2">
      <w:pPr>
        <w:ind w:leftChars="100" w:left="210"/>
        <w:rPr>
          <w:rFonts w:ascii="Times New Roman" w:eastAsia="宋体" w:hAnsi="Times New Roman"/>
        </w:rPr>
      </w:pPr>
      <w:r w:rsidRPr="00821A40">
        <w:rPr>
          <w:rFonts w:ascii="Times New Roman" w:eastAsia="宋体" w:hAnsi="Times New Roman" w:hint="eastAsia"/>
        </w:rPr>
        <w:t xml:space="preserve">4.4 </w:t>
      </w:r>
      <w:r w:rsidRPr="00821A40">
        <w:rPr>
          <w:rFonts w:ascii="Times New Roman" w:eastAsia="宋体" w:hAnsi="Times New Roman" w:hint="eastAsia"/>
        </w:rPr>
        <w:t>控制器平台选型</w:t>
      </w:r>
    </w:p>
    <w:p w:rsidR="00770EE0" w:rsidRPr="00821A40" w:rsidRDefault="00AB4FEC" w:rsidP="00770EE0">
      <w:pPr>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770EE0" w:rsidRPr="00821A40">
        <w:rPr>
          <w:rFonts w:ascii="Times New Roman" w:eastAsia="宋体" w:hAnsi="Times New Roman" w:hint="eastAsia"/>
        </w:rPr>
        <w:t xml:space="preserve"> </w:t>
      </w:r>
      <w:r w:rsidR="00770EE0" w:rsidRPr="00821A40">
        <w:rPr>
          <w:rFonts w:ascii="Times New Roman" w:eastAsia="宋体" w:hAnsi="Times New Roman" w:hint="eastAsia"/>
        </w:rPr>
        <w:t>控制器（</w:t>
      </w:r>
      <w:r w:rsidR="00770EE0" w:rsidRPr="00821A40">
        <w:rPr>
          <w:rFonts w:ascii="Times New Roman" w:eastAsia="宋体" w:hAnsi="Times New Roman" w:hint="eastAsia"/>
        </w:rPr>
        <w:t>TX2</w:t>
      </w:r>
      <w:r w:rsidRPr="00821A40">
        <w:rPr>
          <w:rFonts w:ascii="Times New Roman" w:eastAsia="宋体" w:hAnsi="Times New Roman" w:hint="eastAsia"/>
        </w:rPr>
        <w:t>）软件</w:t>
      </w:r>
      <w:r w:rsidR="000F4B69" w:rsidRPr="00821A40">
        <w:rPr>
          <w:rFonts w:ascii="Times New Roman" w:eastAsia="宋体" w:hAnsi="Times New Roman" w:hint="eastAsia"/>
        </w:rPr>
        <w:t>设计</w:t>
      </w:r>
    </w:p>
    <w:p w:rsidR="009C3E49" w:rsidRDefault="009C3E49" w:rsidP="00A906F2">
      <w:pPr>
        <w:ind w:leftChars="100" w:left="210"/>
        <w:rPr>
          <w:rFonts w:ascii="Times New Roman" w:eastAsia="宋体" w:hAnsi="Times New Roman"/>
        </w:rPr>
      </w:pPr>
      <w:r w:rsidRPr="009C3E49">
        <w:rPr>
          <w:rFonts w:ascii="Times New Roman" w:eastAsia="宋体" w:hAnsi="Times New Roman" w:hint="eastAsia"/>
        </w:rPr>
        <w:t xml:space="preserve">5.1 </w:t>
      </w:r>
      <w:r>
        <w:rPr>
          <w:rFonts w:ascii="Times New Roman" w:eastAsia="宋体" w:hAnsi="Times New Roman" w:hint="eastAsia"/>
        </w:rPr>
        <w:t>软件架构</w:t>
      </w:r>
    </w:p>
    <w:p w:rsidR="00770EE0" w:rsidRPr="00821A40" w:rsidRDefault="00AB4FEC" w:rsidP="00A906F2">
      <w:pPr>
        <w:ind w:leftChars="100" w:left="21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B52D94">
        <w:rPr>
          <w:rFonts w:ascii="Times New Roman" w:eastAsia="宋体" w:hAnsi="Times New Roman"/>
        </w:rPr>
        <w:t>2</w:t>
      </w:r>
      <w:r w:rsidR="00770EE0" w:rsidRPr="00821A40">
        <w:rPr>
          <w:rFonts w:ascii="Times New Roman" w:eastAsia="宋体" w:hAnsi="Times New Roman"/>
        </w:rPr>
        <w:t xml:space="preserve"> </w:t>
      </w:r>
      <w:r w:rsidR="00770EE0" w:rsidRPr="00821A40">
        <w:rPr>
          <w:rFonts w:ascii="Times New Roman" w:eastAsia="宋体" w:hAnsi="Times New Roman" w:hint="eastAsia"/>
        </w:rPr>
        <w:t>信号输入</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B52D94">
        <w:rPr>
          <w:rFonts w:ascii="Times New Roman" w:eastAsia="宋体" w:hAnsi="Times New Roman"/>
        </w:rPr>
        <w:t>2</w:t>
      </w:r>
      <w:r w:rsidR="00770EE0" w:rsidRPr="00821A40">
        <w:rPr>
          <w:rFonts w:ascii="Times New Roman" w:eastAsia="宋体" w:hAnsi="Times New Roman"/>
        </w:rPr>
        <w:t>.1 CAN</w:t>
      </w:r>
      <w:r w:rsidR="00770EE0" w:rsidRPr="00821A40">
        <w:rPr>
          <w:rFonts w:ascii="Times New Roman" w:eastAsia="宋体" w:hAnsi="Times New Roman" w:hint="eastAsia"/>
        </w:rPr>
        <w:t>信号</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B52D94">
        <w:rPr>
          <w:rFonts w:ascii="Times New Roman" w:eastAsia="宋体" w:hAnsi="Times New Roman"/>
        </w:rPr>
        <w:t>2</w:t>
      </w:r>
      <w:r w:rsidR="00770EE0" w:rsidRPr="00821A40">
        <w:rPr>
          <w:rFonts w:ascii="Times New Roman" w:eastAsia="宋体" w:hAnsi="Times New Roman"/>
        </w:rPr>
        <w:t xml:space="preserve">.2 </w:t>
      </w:r>
      <w:r w:rsidR="00770EE0" w:rsidRPr="00821A40">
        <w:rPr>
          <w:rFonts w:ascii="Times New Roman" w:eastAsia="宋体" w:hAnsi="Times New Roman" w:hint="eastAsia"/>
        </w:rPr>
        <w:t>数字信号</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2</w:t>
      </w:r>
      <w:r w:rsidR="00770EE0" w:rsidRPr="00821A40">
        <w:rPr>
          <w:rFonts w:ascii="Times New Roman" w:eastAsia="宋体" w:hAnsi="Times New Roman" w:hint="eastAsia"/>
        </w:rPr>
        <w:t>.3 PWM</w:t>
      </w:r>
      <w:r w:rsidR="00770EE0" w:rsidRPr="00821A40">
        <w:rPr>
          <w:rFonts w:ascii="Times New Roman" w:eastAsia="宋体" w:hAnsi="Times New Roman" w:hint="eastAsia"/>
        </w:rPr>
        <w:t>信号</w:t>
      </w:r>
    </w:p>
    <w:p w:rsidR="00770EE0" w:rsidRPr="00821A40" w:rsidRDefault="00AB4FEC" w:rsidP="00A906F2">
      <w:pPr>
        <w:ind w:leftChars="100" w:left="21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B52D94">
        <w:rPr>
          <w:rFonts w:ascii="Times New Roman" w:eastAsia="宋体" w:hAnsi="Times New Roman"/>
        </w:rPr>
        <w:t>3</w:t>
      </w:r>
      <w:r w:rsidR="00770EE0" w:rsidRPr="00821A40">
        <w:rPr>
          <w:rFonts w:ascii="Times New Roman" w:eastAsia="宋体" w:hAnsi="Times New Roman"/>
        </w:rPr>
        <w:t xml:space="preserve"> </w:t>
      </w:r>
      <w:r w:rsidR="00770EE0" w:rsidRPr="00821A40">
        <w:rPr>
          <w:rFonts w:ascii="Times New Roman" w:eastAsia="宋体" w:hAnsi="Times New Roman" w:hint="eastAsia"/>
        </w:rPr>
        <w:t>动力系统管理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3</w:t>
      </w:r>
      <w:r w:rsidR="00770EE0" w:rsidRPr="00821A40">
        <w:rPr>
          <w:rFonts w:ascii="Times New Roman" w:eastAsia="宋体" w:hAnsi="Times New Roman"/>
        </w:rPr>
        <w:t xml:space="preserve">.1 </w:t>
      </w:r>
      <w:r w:rsidR="00770EE0" w:rsidRPr="00821A40">
        <w:rPr>
          <w:rFonts w:ascii="Times New Roman" w:eastAsia="宋体" w:hAnsi="Times New Roman"/>
        </w:rPr>
        <w:t>正常行驶管理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3</w:t>
      </w:r>
      <w:r w:rsidR="00770EE0" w:rsidRPr="00821A40">
        <w:rPr>
          <w:rFonts w:ascii="Times New Roman" w:eastAsia="宋体" w:hAnsi="Times New Roman" w:hint="eastAsia"/>
        </w:rPr>
        <w:t xml:space="preserve">.2 </w:t>
      </w:r>
      <w:r w:rsidR="00770EE0" w:rsidRPr="00821A40">
        <w:rPr>
          <w:rFonts w:ascii="Times New Roman" w:eastAsia="宋体" w:hAnsi="Times New Roman" w:hint="eastAsia"/>
        </w:rPr>
        <w:t>加速管理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3</w:t>
      </w:r>
      <w:r w:rsidR="00770EE0" w:rsidRPr="00821A40">
        <w:rPr>
          <w:rFonts w:ascii="Times New Roman" w:eastAsia="宋体" w:hAnsi="Times New Roman" w:hint="eastAsia"/>
        </w:rPr>
        <w:t xml:space="preserve">.3 </w:t>
      </w:r>
      <w:r w:rsidR="00770EE0" w:rsidRPr="00821A40">
        <w:rPr>
          <w:rFonts w:ascii="Times New Roman" w:eastAsia="宋体" w:hAnsi="Times New Roman" w:hint="eastAsia"/>
        </w:rPr>
        <w:t>减速管理</w:t>
      </w:r>
    </w:p>
    <w:p w:rsidR="00770EE0" w:rsidRPr="00821A40" w:rsidRDefault="00AB4FEC" w:rsidP="00A906F2">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4</w:t>
      </w:r>
      <w:r w:rsidR="00770EE0" w:rsidRPr="00821A40">
        <w:rPr>
          <w:rFonts w:ascii="Times New Roman" w:eastAsia="宋体" w:hAnsi="Times New Roman"/>
        </w:rPr>
        <w:t xml:space="preserve"> </w:t>
      </w:r>
      <w:r w:rsidR="00770EE0" w:rsidRPr="00821A40">
        <w:rPr>
          <w:rFonts w:ascii="Times New Roman" w:eastAsia="宋体" w:hAnsi="Times New Roman" w:hint="eastAsia"/>
        </w:rPr>
        <w:t>制动系统管理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4.</w:t>
      </w:r>
      <w:r w:rsidR="00770EE0" w:rsidRPr="00821A40">
        <w:rPr>
          <w:rFonts w:ascii="Times New Roman" w:eastAsia="宋体" w:hAnsi="Times New Roman"/>
        </w:rPr>
        <w:t xml:space="preserve">1 </w:t>
      </w:r>
      <w:r w:rsidR="00770EE0" w:rsidRPr="00821A40">
        <w:rPr>
          <w:rFonts w:ascii="Times New Roman" w:eastAsia="宋体" w:hAnsi="Times New Roman"/>
        </w:rPr>
        <w:t>部分制动</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4</w:t>
      </w:r>
      <w:r w:rsidR="00770EE0" w:rsidRPr="00821A40">
        <w:rPr>
          <w:rFonts w:ascii="Times New Roman" w:eastAsia="宋体" w:hAnsi="Times New Roman" w:hint="eastAsia"/>
        </w:rPr>
        <w:t xml:space="preserve">.2 </w:t>
      </w:r>
      <w:r w:rsidR="00770EE0" w:rsidRPr="00821A40">
        <w:rPr>
          <w:rFonts w:ascii="Times New Roman" w:eastAsia="宋体" w:hAnsi="Times New Roman" w:hint="eastAsia"/>
        </w:rPr>
        <w:t>全力制动</w:t>
      </w:r>
    </w:p>
    <w:p w:rsidR="00770EE0" w:rsidRPr="00821A40" w:rsidRDefault="00AB4FEC" w:rsidP="00A906F2">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5</w:t>
      </w:r>
      <w:r w:rsidR="00770EE0" w:rsidRPr="00821A40">
        <w:rPr>
          <w:rFonts w:ascii="Times New Roman" w:eastAsia="宋体" w:hAnsi="Times New Roman"/>
        </w:rPr>
        <w:t xml:space="preserve"> </w:t>
      </w:r>
      <w:r w:rsidR="00770EE0" w:rsidRPr="00821A40">
        <w:rPr>
          <w:rFonts w:ascii="Times New Roman" w:eastAsia="宋体" w:hAnsi="Times New Roman" w:hint="eastAsia"/>
        </w:rPr>
        <w:t>人机</w:t>
      </w:r>
      <w:proofErr w:type="gramStart"/>
      <w:r w:rsidR="00770EE0" w:rsidRPr="00821A40">
        <w:rPr>
          <w:rFonts w:ascii="Times New Roman" w:eastAsia="宋体" w:hAnsi="Times New Roman" w:hint="eastAsia"/>
        </w:rPr>
        <w:t>共驾系统</w:t>
      </w:r>
      <w:proofErr w:type="gramEnd"/>
      <w:r w:rsidR="00770EE0" w:rsidRPr="00821A40">
        <w:rPr>
          <w:rFonts w:ascii="Times New Roman" w:eastAsia="宋体" w:hAnsi="Times New Roman" w:hint="eastAsia"/>
        </w:rPr>
        <w:t>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rPr>
        <w:t>5.</w:t>
      </w:r>
      <w:r w:rsidR="00B52D94">
        <w:rPr>
          <w:rFonts w:ascii="Times New Roman" w:eastAsia="宋体" w:hAnsi="Times New Roman" w:hint="eastAsia"/>
        </w:rPr>
        <w:t>5</w:t>
      </w:r>
      <w:r w:rsidR="00770EE0" w:rsidRPr="00821A40">
        <w:rPr>
          <w:rFonts w:ascii="Times New Roman" w:eastAsia="宋体" w:hAnsi="Times New Roman"/>
        </w:rPr>
        <w:t xml:space="preserve">.1 </w:t>
      </w:r>
      <w:r w:rsidR="000F4B69" w:rsidRPr="00821A40">
        <w:rPr>
          <w:rFonts w:ascii="Times New Roman" w:eastAsia="宋体" w:hAnsi="Times New Roman"/>
        </w:rPr>
        <w:t>智能</w:t>
      </w:r>
      <w:r w:rsidR="00770EE0" w:rsidRPr="00821A40">
        <w:rPr>
          <w:rFonts w:ascii="Times New Roman" w:eastAsia="宋体" w:hAnsi="Times New Roman"/>
        </w:rPr>
        <w:t>驾驶</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5</w:t>
      </w:r>
      <w:r w:rsidR="00770EE0" w:rsidRPr="00821A40">
        <w:rPr>
          <w:rFonts w:ascii="Times New Roman" w:eastAsia="宋体" w:hAnsi="Times New Roman" w:hint="eastAsia"/>
        </w:rPr>
        <w:t xml:space="preserve">.2 </w:t>
      </w:r>
      <w:r w:rsidR="00770EE0" w:rsidRPr="00821A40">
        <w:rPr>
          <w:rFonts w:ascii="Times New Roman" w:eastAsia="宋体" w:hAnsi="Times New Roman" w:hint="eastAsia"/>
        </w:rPr>
        <w:t>人工驾驶</w:t>
      </w:r>
    </w:p>
    <w:p w:rsidR="00770EE0" w:rsidRDefault="00AB4FEC" w:rsidP="00A906F2">
      <w:pPr>
        <w:ind w:leftChars="100" w:left="210"/>
        <w:rPr>
          <w:ins w:id="105" w:author="兴云新能源-姜泉" w:date="2018-02-22T17:27:00Z"/>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6</w:t>
      </w:r>
      <w:r w:rsidR="00770EE0" w:rsidRPr="00821A40">
        <w:rPr>
          <w:rFonts w:ascii="Times New Roman" w:eastAsia="宋体" w:hAnsi="Times New Roman" w:hint="eastAsia"/>
        </w:rPr>
        <w:t xml:space="preserve"> </w:t>
      </w:r>
      <w:r w:rsidR="00770EE0" w:rsidRPr="00821A40">
        <w:rPr>
          <w:rFonts w:ascii="Times New Roman" w:eastAsia="宋体" w:hAnsi="Times New Roman" w:hint="eastAsia"/>
        </w:rPr>
        <w:t>转向系统管理</w:t>
      </w:r>
    </w:p>
    <w:p w:rsidR="005B50AD" w:rsidRPr="00821A40" w:rsidRDefault="005B50AD" w:rsidP="005B50AD">
      <w:pPr>
        <w:ind w:leftChars="200" w:left="420"/>
        <w:rPr>
          <w:ins w:id="106" w:author="兴云新能源-姜泉" w:date="2018-02-22T17:27:00Z"/>
          <w:rFonts w:ascii="Times New Roman" w:eastAsia="宋体" w:hAnsi="Times New Roman"/>
        </w:rPr>
      </w:pPr>
      <w:ins w:id="107" w:author="兴云新能源-姜泉" w:date="2018-02-22T17:27:00Z">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r>
          <w:rPr>
            <w:rFonts w:ascii="Times New Roman" w:eastAsia="宋体" w:hAnsi="Times New Roman" w:hint="eastAsia"/>
          </w:rPr>
          <w:t>1</w:t>
        </w:r>
        <w:r w:rsidRPr="00821A40">
          <w:rPr>
            <w:rFonts w:ascii="Times New Roman" w:eastAsia="宋体" w:hAnsi="Times New Roman" w:hint="eastAsia"/>
          </w:rPr>
          <w:t xml:space="preserve"> </w:t>
        </w:r>
        <w:r>
          <w:rPr>
            <w:rFonts w:ascii="Times New Roman" w:eastAsia="宋体" w:hAnsi="Times New Roman" w:hint="eastAsia"/>
          </w:rPr>
          <w:t>EPS</w:t>
        </w:r>
        <w:r>
          <w:rPr>
            <w:rFonts w:ascii="Times New Roman" w:eastAsia="宋体" w:hAnsi="Times New Roman" w:hint="eastAsia"/>
          </w:rPr>
          <w:t>状态</w:t>
        </w:r>
      </w:ins>
    </w:p>
    <w:p w:rsidR="005B50AD" w:rsidRPr="00821A40" w:rsidRDefault="005B50AD" w:rsidP="005B50AD">
      <w:pPr>
        <w:ind w:leftChars="200" w:left="420"/>
        <w:rPr>
          <w:ins w:id="108" w:author="兴云新能源-姜泉" w:date="2018-02-22T17:27:00Z"/>
          <w:rFonts w:ascii="Times New Roman" w:eastAsia="宋体" w:hAnsi="Times New Roman"/>
        </w:rPr>
      </w:pPr>
      <w:ins w:id="109" w:author="兴云新能源-姜泉" w:date="2018-02-22T17:27:00Z">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ins>
      <w:ins w:id="110" w:author="兴云新能源-姜泉" w:date="2018-02-22T17:28:00Z">
        <w:r>
          <w:rPr>
            <w:rFonts w:ascii="Times New Roman" w:eastAsia="宋体" w:hAnsi="Times New Roman" w:hint="eastAsia"/>
          </w:rPr>
          <w:t>2</w:t>
        </w:r>
      </w:ins>
      <w:ins w:id="111" w:author="兴云新能源-姜泉" w:date="2018-02-22T17:27:00Z">
        <w:r w:rsidRPr="00821A40">
          <w:rPr>
            <w:rFonts w:ascii="Times New Roman" w:eastAsia="宋体" w:hAnsi="Times New Roman" w:hint="eastAsia"/>
          </w:rPr>
          <w:t xml:space="preserve"> </w:t>
        </w:r>
        <w:r>
          <w:rPr>
            <w:rFonts w:ascii="Times New Roman" w:eastAsia="宋体" w:hAnsi="Times New Roman" w:hint="eastAsia"/>
          </w:rPr>
          <w:t>EPS</w:t>
        </w:r>
        <w:r>
          <w:rPr>
            <w:rFonts w:ascii="Times New Roman" w:eastAsia="宋体" w:hAnsi="Times New Roman" w:hint="eastAsia"/>
          </w:rPr>
          <w:t>状态</w:t>
        </w:r>
      </w:ins>
      <w:ins w:id="112" w:author="兴云新能源-姜泉" w:date="2018-02-22T17:28:00Z">
        <w:r w:rsidR="00D85314">
          <w:rPr>
            <w:rFonts w:ascii="Times New Roman" w:eastAsia="宋体" w:hAnsi="Times New Roman" w:hint="eastAsia"/>
          </w:rPr>
          <w:t>转换</w:t>
        </w:r>
      </w:ins>
    </w:p>
    <w:p w:rsidR="005B50AD" w:rsidRDefault="005B50AD">
      <w:pPr>
        <w:ind w:leftChars="200" w:left="420"/>
        <w:rPr>
          <w:ins w:id="113" w:author="兴云新能源-姜泉" w:date="2018-02-22T17:32:00Z"/>
          <w:rFonts w:ascii="Times New Roman" w:eastAsia="宋体" w:hAnsi="Times New Roman"/>
        </w:rPr>
        <w:pPrChange w:id="114" w:author="兴云新能源-姜泉" w:date="2018-02-22T17:28:00Z">
          <w:pPr>
            <w:ind w:leftChars="100" w:left="210"/>
          </w:pPr>
        </w:pPrChange>
      </w:pPr>
      <w:ins w:id="115" w:author="兴云新能源-姜泉" w:date="2018-02-22T17:28:00Z">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ins>
      <w:ins w:id="116" w:author="兴云新能源-姜泉" w:date="2018-02-22T17:32:00Z">
        <w:r w:rsidR="00D85314">
          <w:rPr>
            <w:rFonts w:ascii="Times New Roman" w:eastAsia="宋体" w:hAnsi="Times New Roman" w:hint="eastAsia"/>
          </w:rPr>
          <w:t xml:space="preserve">3 </w:t>
        </w:r>
      </w:ins>
      <w:ins w:id="117" w:author="兴云新能源-姜泉" w:date="2018-02-22T17:28:00Z">
        <w:r w:rsidR="00D85314">
          <w:rPr>
            <w:rFonts w:ascii="Times New Roman" w:eastAsia="宋体" w:hAnsi="Times New Roman" w:hint="eastAsia"/>
          </w:rPr>
          <w:t>APU</w:t>
        </w:r>
        <w:r w:rsidR="00D85314">
          <w:rPr>
            <w:rFonts w:ascii="Times New Roman" w:eastAsia="宋体" w:hAnsi="Times New Roman" w:hint="eastAsia"/>
          </w:rPr>
          <w:t>与</w:t>
        </w:r>
        <w:r>
          <w:rPr>
            <w:rFonts w:ascii="Times New Roman" w:eastAsia="宋体" w:hAnsi="Times New Roman" w:hint="eastAsia"/>
          </w:rPr>
          <w:t>EPS</w:t>
        </w:r>
        <w:r w:rsidR="00D85314">
          <w:rPr>
            <w:rFonts w:ascii="Times New Roman" w:eastAsia="宋体" w:hAnsi="Times New Roman" w:hint="eastAsia"/>
          </w:rPr>
          <w:t>的通信</w:t>
        </w:r>
      </w:ins>
    </w:p>
    <w:p w:rsidR="001A128E" w:rsidRPr="005B50AD" w:rsidRDefault="001A128E">
      <w:pPr>
        <w:ind w:leftChars="200" w:left="420"/>
        <w:rPr>
          <w:rFonts w:ascii="Times New Roman" w:eastAsia="宋体" w:hAnsi="Times New Roman"/>
        </w:rPr>
        <w:pPrChange w:id="118" w:author="兴云新能源-姜泉" w:date="2018-02-22T17:32:00Z">
          <w:pPr>
            <w:ind w:leftChars="100" w:left="210"/>
          </w:pPr>
        </w:pPrChange>
      </w:pPr>
      <w:ins w:id="119" w:author="兴云新能源-姜泉" w:date="2018-02-22T17:32:00Z">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ins>
      <w:ins w:id="120" w:author="兴云新能源-姜泉" w:date="2018-02-22T17:33:00Z">
        <w:r>
          <w:rPr>
            <w:rFonts w:ascii="Times New Roman" w:eastAsia="宋体" w:hAnsi="Times New Roman" w:hint="eastAsia"/>
          </w:rPr>
          <w:t>4</w:t>
        </w:r>
      </w:ins>
      <w:ins w:id="121" w:author="兴云新能源-姜泉" w:date="2018-02-22T17:32:00Z">
        <w:r>
          <w:rPr>
            <w:rFonts w:ascii="Times New Roman" w:eastAsia="宋体" w:hAnsi="Times New Roman" w:hint="eastAsia"/>
          </w:rPr>
          <w:t xml:space="preserve"> APU</w:t>
        </w:r>
      </w:ins>
      <w:ins w:id="122" w:author="兴云新能源-姜泉" w:date="2018-02-22T17:33:00Z">
        <w:r>
          <w:rPr>
            <w:rFonts w:ascii="Times New Roman" w:eastAsia="宋体" w:hAnsi="Times New Roman" w:hint="eastAsia"/>
          </w:rPr>
          <w:t>对</w:t>
        </w:r>
      </w:ins>
      <w:ins w:id="123" w:author="兴云新能源-姜泉" w:date="2018-02-22T17:32:00Z">
        <w:r>
          <w:rPr>
            <w:rFonts w:ascii="Times New Roman" w:eastAsia="宋体" w:hAnsi="Times New Roman" w:hint="eastAsia"/>
          </w:rPr>
          <w:t>EPS</w:t>
        </w:r>
        <w:r>
          <w:rPr>
            <w:rFonts w:ascii="Times New Roman" w:eastAsia="宋体" w:hAnsi="Times New Roman" w:hint="eastAsia"/>
          </w:rPr>
          <w:t>的</w:t>
        </w:r>
      </w:ins>
      <w:ins w:id="124" w:author="兴云新能源-姜泉" w:date="2018-02-22T17:33:00Z">
        <w:r>
          <w:rPr>
            <w:rFonts w:ascii="Times New Roman" w:eastAsia="宋体" w:hAnsi="Times New Roman" w:hint="eastAsia"/>
          </w:rPr>
          <w:t>性能要求</w:t>
        </w:r>
      </w:ins>
    </w:p>
    <w:p w:rsidR="00770EE0" w:rsidRPr="00821A40" w:rsidRDefault="00AB4FEC" w:rsidP="00327FA1">
      <w:pPr>
        <w:ind w:firstLine="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7</w:t>
      </w:r>
      <w:r w:rsidR="00770EE0" w:rsidRPr="00821A40">
        <w:rPr>
          <w:rFonts w:ascii="Times New Roman" w:eastAsia="宋体" w:hAnsi="Times New Roman"/>
        </w:rPr>
        <w:t xml:space="preserve"> </w:t>
      </w:r>
      <w:r w:rsidR="00770EE0" w:rsidRPr="00821A40">
        <w:rPr>
          <w:rFonts w:ascii="Times New Roman" w:eastAsia="宋体" w:hAnsi="Times New Roman" w:hint="eastAsia"/>
        </w:rPr>
        <w:t>警报系统管理</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7</w:t>
      </w:r>
      <w:r w:rsidR="00770EE0" w:rsidRPr="00821A40">
        <w:rPr>
          <w:rFonts w:ascii="Times New Roman" w:eastAsia="宋体" w:hAnsi="Times New Roman"/>
        </w:rPr>
        <w:t xml:space="preserve">.1 </w:t>
      </w:r>
      <w:r w:rsidR="00770EE0" w:rsidRPr="00821A40">
        <w:rPr>
          <w:rFonts w:ascii="Times New Roman" w:eastAsia="宋体" w:hAnsi="Times New Roman"/>
        </w:rPr>
        <w:t>障碍物警报</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7</w:t>
      </w:r>
      <w:r w:rsidR="00770EE0" w:rsidRPr="00821A40">
        <w:rPr>
          <w:rFonts w:ascii="Times New Roman" w:eastAsia="宋体" w:hAnsi="Times New Roman" w:hint="eastAsia"/>
        </w:rPr>
        <w:t xml:space="preserve">.2 </w:t>
      </w:r>
      <w:r w:rsidR="00770EE0" w:rsidRPr="00821A40">
        <w:rPr>
          <w:rFonts w:ascii="Times New Roman" w:eastAsia="宋体" w:hAnsi="Times New Roman" w:hint="eastAsia"/>
        </w:rPr>
        <w:t>车速警报</w:t>
      </w:r>
    </w:p>
    <w:p w:rsidR="00770EE0" w:rsidRPr="00821A40" w:rsidRDefault="00AB4FEC" w:rsidP="00327FA1">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8</w:t>
      </w:r>
      <w:r w:rsidR="00770EE0" w:rsidRPr="00821A40">
        <w:rPr>
          <w:rFonts w:ascii="Times New Roman" w:eastAsia="宋体" w:hAnsi="Times New Roman"/>
        </w:rPr>
        <w:t xml:space="preserve"> </w:t>
      </w:r>
      <w:r w:rsidR="00770EE0" w:rsidRPr="00821A40">
        <w:rPr>
          <w:rFonts w:ascii="Times New Roman" w:eastAsia="宋体" w:hAnsi="Times New Roman" w:hint="eastAsia"/>
        </w:rPr>
        <w:t>故障诊断及处理</w:t>
      </w:r>
    </w:p>
    <w:p w:rsidR="00770EE0" w:rsidRPr="00821A40" w:rsidRDefault="00AB4FEC" w:rsidP="00327FA1">
      <w:pPr>
        <w:ind w:firstLine="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8</w:t>
      </w:r>
      <w:r w:rsidR="00770EE0" w:rsidRPr="00821A40">
        <w:rPr>
          <w:rFonts w:ascii="Times New Roman" w:eastAsia="宋体" w:hAnsi="Times New Roman"/>
        </w:rPr>
        <w:t xml:space="preserve">.1 </w:t>
      </w:r>
      <w:r w:rsidRPr="00821A40">
        <w:rPr>
          <w:rFonts w:ascii="Times New Roman" w:eastAsia="宋体" w:hAnsi="Times New Roman"/>
        </w:rPr>
        <w:t>紧急开关</w:t>
      </w:r>
    </w:p>
    <w:p w:rsidR="00770EE0" w:rsidRPr="00821A40" w:rsidRDefault="00AB4FEC" w:rsidP="00327FA1">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9</w:t>
      </w:r>
      <w:r w:rsidR="00770EE0" w:rsidRPr="00821A40">
        <w:rPr>
          <w:rFonts w:ascii="Times New Roman" w:eastAsia="宋体" w:hAnsi="Times New Roman"/>
        </w:rPr>
        <w:t xml:space="preserve"> </w:t>
      </w:r>
      <w:r w:rsidR="00770EE0" w:rsidRPr="00821A40">
        <w:rPr>
          <w:rFonts w:ascii="Times New Roman" w:eastAsia="宋体" w:hAnsi="Times New Roman" w:hint="eastAsia"/>
        </w:rPr>
        <w:t>人机交互</w:t>
      </w:r>
    </w:p>
    <w:p w:rsidR="00770EE0" w:rsidRPr="00821A40" w:rsidRDefault="00AB4FEC" w:rsidP="00327FA1">
      <w:pPr>
        <w:ind w:firstLine="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9</w:t>
      </w:r>
      <w:r w:rsidR="00770EE0" w:rsidRPr="00821A40">
        <w:rPr>
          <w:rFonts w:ascii="Times New Roman" w:eastAsia="宋体" w:hAnsi="Times New Roman"/>
        </w:rPr>
        <w:t>.</w:t>
      </w:r>
      <w:r w:rsidR="00770EE0" w:rsidRPr="00821A40">
        <w:rPr>
          <w:rFonts w:ascii="Times New Roman" w:eastAsia="宋体" w:hAnsi="Times New Roman" w:hint="eastAsia"/>
        </w:rPr>
        <w:t>1</w:t>
      </w:r>
      <w:r w:rsidR="00770EE0" w:rsidRPr="00821A40">
        <w:rPr>
          <w:rFonts w:ascii="Times New Roman" w:eastAsia="宋体" w:hAnsi="Times New Roman"/>
        </w:rPr>
        <w:t xml:space="preserve"> </w:t>
      </w:r>
      <w:r w:rsidR="00770EE0" w:rsidRPr="00821A40">
        <w:rPr>
          <w:rFonts w:ascii="Times New Roman" w:eastAsia="宋体" w:hAnsi="Times New Roman" w:hint="eastAsia"/>
        </w:rPr>
        <w:t>仪表显示</w:t>
      </w:r>
    </w:p>
    <w:p w:rsidR="00770EE0" w:rsidRPr="00821A40" w:rsidRDefault="00AB4FEC" w:rsidP="00327FA1">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10</w:t>
      </w:r>
      <w:r w:rsidR="00770EE0" w:rsidRPr="00821A40">
        <w:rPr>
          <w:rFonts w:ascii="Times New Roman" w:eastAsia="宋体" w:hAnsi="Times New Roman"/>
        </w:rPr>
        <w:t xml:space="preserve"> </w:t>
      </w:r>
      <w:r w:rsidR="00770EE0" w:rsidRPr="00821A40">
        <w:rPr>
          <w:rFonts w:ascii="Times New Roman" w:eastAsia="宋体" w:hAnsi="Times New Roman" w:hint="eastAsia"/>
        </w:rPr>
        <w:t>信号输出</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10</w:t>
      </w:r>
      <w:r w:rsidR="00770EE0" w:rsidRPr="00821A40">
        <w:rPr>
          <w:rFonts w:ascii="Times New Roman" w:eastAsia="宋体" w:hAnsi="Times New Roman"/>
        </w:rPr>
        <w:t>.1 CAN</w:t>
      </w:r>
      <w:r w:rsidR="00770EE0" w:rsidRPr="00821A40">
        <w:rPr>
          <w:rFonts w:ascii="Times New Roman" w:eastAsia="宋体" w:hAnsi="Times New Roman" w:hint="eastAsia"/>
        </w:rPr>
        <w:t>信号</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10</w:t>
      </w:r>
      <w:r w:rsidR="00770EE0" w:rsidRPr="00821A40">
        <w:rPr>
          <w:rFonts w:ascii="Times New Roman" w:eastAsia="宋体" w:hAnsi="Times New Roman"/>
        </w:rPr>
        <w:t xml:space="preserve">.2 </w:t>
      </w:r>
      <w:r w:rsidR="00770EE0" w:rsidRPr="00821A40">
        <w:rPr>
          <w:rFonts w:ascii="Times New Roman" w:eastAsia="宋体" w:hAnsi="Times New Roman" w:hint="eastAsia"/>
        </w:rPr>
        <w:t>数字信号</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rPr>
        <w:lastRenderedPageBreak/>
        <w:t>5</w:t>
      </w:r>
      <w:r w:rsidR="00770EE0" w:rsidRPr="00821A40">
        <w:rPr>
          <w:rFonts w:ascii="Times New Roman" w:eastAsia="宋体" w:hAnsi="Times New Roman"/>
        </w:rPr>
        <w:t>.</w:t>
      </w:r>
      <w:r w:rsidR="00B52D94">
        <w:rPr>
          <w:rFonts w:ascii="Times New Roman" w:eastAsia="宋体" w:hAnsi="Times New Roman"/>
        </w:rPr>
        <w:t>10</w:t>
      </w:r>
      <w:r w:rsidR="00770EE0" w:rsidRPr="00821A40">
        <w:rPr>
          <w:rFonts w:ascii="Times New Roman" w:eastAsia="宋体" w:hAnsi="Times New Roman"/>
        </w:rPr>
        <w:t>.3 PWM</w:t>
      </w:r>
      <w:r w:rsidR="00770EE0" w:rsidRPr="00821A40">
        <w:rPr>
          <w:rFonts w:ascii="Times New Roman" w:eastAsia="宋体" w:hAnsi="Times New Roman" w:hint="eastAsia"/>
        </w:rPr>
        <w:t>信号</w:t>
      </w:r>
    </w:p>
    <w:p w:rsidR="001B381A" w:rsidRPr="00821A40" w:rsidRDefault="000F4B69">
      <w:pPr>
        <w:rPr>
          <w:rFonts w:ascii="Times New Roman" w:eastAsia="宋体" w:hAnsi="Times New Roman"/>
        </w:rPr>
      </w:pPr>
      <w:r w:rsidRPr="00821A40">
        <w:rPr>
          <w:rFonts w:ascii="Times New Roman" w:eastAsia="宋体" w:hAnsi="Times New Roman" w:hint="eastAsia"/>
        </w:rPr>
        <w:t xml:space="preserve">6. </w:t>
      </w:r>
      <w:r w:rsidRPr="00821A40">
        <w:rPr>
          <w:rFonts w:ascii="Times New Roman" w:eastAsia="宋体" w:hAnsi="Times New Roman" w:hint="eastAsia"/>
        </w:rPr>
        <w:t>配套软硬件完善</w:t>
      </w:r>
    </w:p>
    <w:p w:rsidR="00770EE0" w:rsidRPr="00821A40" w:rsidRDefault="000F4B69" w:rsidP="00327FA1">
      <w:pPr>
        <w:ind w:firstLine="420"/>
        <w:rPr>
          <w:rFonts w:ascii="Times New Roman" w:eastAsia="宋体" w:hAnsi="Times New Roman"/>
        </w:rPr>
      </w:pPr>
      <w:r w:rsidRPr="00821A40">
        <w:rPr>
          <w:rFonts w:ascii="Times New Roman" w:eastAsia="宋体" w:hAnsi="Times New Roman" w:hint="eastAsia"/>
        </w:rPr>
        <w:t xml:space="preserve">6.1 </w:t>
      </w:r>
      <w:r w:rsidRPr="00821A40">
        <w:rPr>
          <w:rFonts w:ascii="Times New Roman" w:eastAsia="宋体" w:hAnsi="Times New Roman" w:hint="eastAsia"/>
        </w:rPr>
        <w:t>高精地图绘制</w:t>
      </w:r>
    </w:p>
    <w:p w:rsidR="006607E3" w:rsidRPr="00821A40" w:rsidRDefault="000F4B69" w:rsidP="00327FA1">
      <w:pPr>
        <w:ind w:firstLine="420"/>
        <w:rPr>
          <w:rFonts w:ascii="Times New Roman" w:eastAsia="宋体" w:hAnsi="Times New Roman"/>
        </w:rPr>
      </w:pPr>
      <w:r w:rsidRPr="00821A40">
        <w:rPr>
          <w:rFonts w:ascii="Times New Roman" w:eastAsia="宋体" w:hAnsi="Times New Roman" w:hint="eastAsia"/>
        </w:rPr>
        <w:t xml:space="preserve">6.2 </w:t>
      </w:r>
      <w:r w:rsidRPr="00821A40">
        <w:rPr>
          <w:rFonts w:ascii="Times New Roman" w:eastAsia="宋体" w:hAnsi="Times New Roman" w:hint="eastAsia"/>
        </w:rPr>
        <w:t>基站建设</w:t>
      </w:r>
      <w:r w:rsidR="006607E3" w:rsidRPr="00821A40">
        <w:rPr>
          <w:rFonts w:ascii="Times New Roman" w:eastAsia="宋体" w:hAnsi="Times New Roman"/>
        </w:rPr>
        <w:br w:type="page"/>
      </w:r>
    </w:p>
    <w:p w:rsidR="00770EE0" w:rsidRPr="00531211" w:rsidRDefault="00770EE0">
      <w:pPr>
        <w:rPr>
          <w:rFonts w:ascii="Times New Roman" w:eastAsia="宋体" w:hAnsi="Times New Roman"/>
          <w:b/>
        </w:rPr>
      </w:pPr>
      <w:r w:rsidRPr="00531211">
        <w:rPr>
          <w:rFonts w:ascii="Times New Roman" w:eastAsia="宋体" w:hAnsi="Times New Roman" w:hint="eastAsia"/>
          <w:b/>
        </w:rPr>
        <w:lastRenderedPageBreak/>
        <w:t xml:space="preserve">1 </w:t>
      </w:r>
      <w:r w:rsidRPr="00531211">
        <w:rPr>
          <w:rFonts w:ascii="Times New Roman" w:eastAsia="宋体" w:hint="eastAsia"/>
          <w:b/>
        </w:rPr>
        <w:t>文档目的</w:t>
      </w:r>
    </w:p>
    <w:p w:rsidR="00770EE0" w:rsidRPr="00821A40" w:rsidRDefault="00770EE0" w:rsidP="00770EE0">
      <w:pPr>
        <w:ind w:firstLineChars="200" w:firstLine="420"/>
        <w:rPr>
          <w:rFonts w:ascii="Times New Roman" w:eastAsia="宋体" w:hAnsi="Times New Roman"/>
        </w:rPr>
      </w:pPr>
      <w:r w:rsidRPr="00821A40">
        <w:rPr>
          <w:rFonts w:ascii="Times New Roman" w:eastAsia="宋体" w:hAnsi="Times New Roman" w:hint="eastAsia"/>
        </w:rPr>
        <w:t xml:space="preserve"> </w:t>
      </w:r>
      <w:r w:rsidRPr="00821A40">
        <w:rPr>
          <w:rFonts w:ascii="Times New Roman" w:eastAsia="宋体" w:hint="eastAsia"/>
        </w:rPr>
        <w:t>本文主要描述</w:t>
      </w:r>
      <w:r w:rsidR="00AB4FEC" w:rsidRPr="00821A40">
        <w:rPr>
          <w:rFonts w:ascii="Times New Roman" w:eastAsia="宋体" w:hAnsi="Times New Roman" w:hint="eastAsia"/>
        </w:rPr>
        <w:t>VAD01</w:t>
      </w:r>
      <w:r w:rsidR="00AB4FEC" w:rsidRPr="00821A40">
        <w:rPr>
          <w:rFonts w:ascii="Times New Roman" w:eastAsia="宋体" w:hint="eastAsia"/>
        </w:rPr>
        <w:t>项目</w:t>
      </w:r>
      <w:r w:rsidRPr="00821A40">
        <w:rPr>
          <w:rFonts w:ascii="Times New Roman" w:eastAsia="宋体" w:hint="eastAsia"/>
        </w:rPr>
        <w:t>控制器（</w:t>
      </w:r>
      <w:r w:rsidRPr="00821A40">
        <w:rPr>
          <w:rFonts w:ascii="Times New Roman" w:eastAsia="宋体" w:hAnsi="Times New Roman" w:hint="eastAsia"/>
        </w:rPr>
        <w:t>TX2</w:t>
      </w:r>
      <w:r w:rsidRPr="00821A40">
        <w:rPr>
          <w:rFonts w:ascii="Times New Roman" w:eastAsia="宋体" w:hint="eastAsia"/>
        </w:rPr>
        <w:t>）软件的功能。为后期</w:t>
      </w:r>
      <w:r w:rsidRPr="00821A40">
        <w:rPr>
          <w:rFonts w:ascii="Times New Roman" w:eastAsia="宋体"/>
        </w:rPr>
        <w:t>控制器</w:t>
      </w:r>
      <w:r w:rsidR="00AB4FEC" w:rsidRPr="00821A40">
        <w:rPr>
          <w:rFonts w:ascii="Times New Roman" w:eastAsia="宋体"/>
        </w:rPr>
        <w:t>（</w:t>
      </w:r>
      <w:r w:rsidR="00AB4FEC" w:rsidRPr="00821A40">
        <w:rPr>
          <w:rFonts w:ascii="Times New Roman" w:eastAsia="宋体" w:hAnsi="Times New Roman" w:hint="eastAsia"/>
        </w:rPr>
        <w:t>TX2</w:t>
      </w:r>
      <w:r w:rsidR="00AB4FEC" w:rsidRPr="00821A40">
        <w:rPr>
          <w:rFonts w:ascii="Times New Roman" w:eastAsia="宋体"/>
        </w:rPr>
        <w:t>）</w:t>
      </w:r>
      <w:r w:rsidRPr="00821A40">
        <w:rPr>
          <w:rFonts w:ascii="Times New Roman" w:eastAsia="宋体" w:hint="eastAsia"/>
        </w:rPr>
        <w:t>软件的开发及测试、整车调试及标定提供参考，同时为量产开发进行相关的技术积累。</w:t>
      </w:r>
    </w:p>
    <w:p w:rsidR="00AB4FEC" w:rsidRDefault="00AB4FEC" w:rsidP="00AB4FEC">
      <w:pPr>
        <w:ind w:firstLineChars="200" w:firstLine="420"/>
        <w:rPr>
          <w:ins w:id="125" w:author="兴云新能源-姜泉" w:date="2018-02-23T16:14:00Z"/>
          <w:rFonts w:ascii="Times New Roman" w:eastAsia="宋体"/>
        </w:rPr>
      </w:pPr>
      <w:r w:rsidRPr="00821A40">
        <w:rPr>
          <w:rFonts w:ascii="Times New Roman" w:eastAsia="宋体" w:hint="eastAsia"/>
        </w:rPr>
        <w:t>兴云</w:t>
      </w:r>
      <w:r w:rsidRPr="00821A40">
        <w:rPr>
          <w:rFonts w:ascii="Times New Roman" w:eastAsia="宋体" w:hAnsi="Times New Roman" w:hint="eastAsia"/>
        </w:rPr>
        <w:t>VAD01</w:t>
      </w:r>
      <w:r w:rsidRPr="00821A40">
        <w:rPr>
          <w:rFonts w:ascii="Times New Roman" w:eastAsia="宋体" w:hint="eastAsia"/>
        </w:rPr>
        <w:t>项目是基于量产车型通过增加传感器及电控设备改造实现</w:t>
      </w:r>
      <w:r w:rsidRPr="00821A40">
        <w:rPr>
          <w:rFonts w:ascii="Times New Roman" w:eastAsia="宋体" w:hAnsi="Times New Roman" w:hint="eastAsia"/>
          <w:highlight w:val="yellow"/>
        </w:rPr>
        <w:t>L3</w:t>
      </w:r>
      <w:r w:rsidRPr="00821A40">
        <w:rPr>
          <w:rFonts w:ascii="Times New Roman" w:eastAsia="宋体" w:hint="eastAsia"/>
        </w:rPr>
        <w:t>级别自动驾驶功能。</w:t>
      </w:r>
    </w:p>
    <w:p w:rsidR="00552BC1" w:rsidRDefault="00552BC1">
      <w:pPr>
        <w:autoSpaceDE w:val="0"/>
        <w:autoSpaceDN w:val="0"/>
        <w:adjustRightInd w:val="0"/>
        <w:ind w:firstLine="420"/>
        <w:jc w:val="left"/>
        <w:rPr>
          <w:ins w:id="126" w:author="兴云新能源-姜泉" w:date="2018-02-23T16:14:00Z"/>
          <w:rFonts w:ascii="MS Gothic" w:eastAsia="宋体" w:hAnsi="MS Gothic"/>
          <w:kern w:val="0"/>
        </w:rPr>
        <w:pPrChange w:id="127" w:author="兴云新能源-姜泉" w:date="2018-02-23T16:14:00Z">
          <w:pPr>
            <w:autoSpaceDE w:val="0"/>
            <w:autoSpaceDN w:val="0"/>
            <w:adjustRightInd w:val="0"/>
            <w:jc w:val="left"/>
          </w:pPr>
        </w:pPrChange>
      </w:pPr>
      <w:ins w:id="128" w:author="兴云新能源-姜泉" w:date="2018-02-23T16:14:00Z">
        <w:r>
          <w:rPr>
            <w:rFonts w:ascii="MS Gothic" w:eastAsia="宋体" w:hAnsi="MS Gothic" w:hint="eastAsia"/>
            <w:kern w:val="0"/>
          </w:rPr>
          <w:t>下图</w:t>
        </w:r>
        <w:r>
          <w:rPr>
            <w:rFonts w:ascii="MS Gothic" w:eastAsia="宋体" w:hAnsi="MS Gothic" w:hint="eastAsia"/>
            <w:kern w:val="0"/>
          </w:rPr>
          <w:t>1.1</w:t>
        </w:r>
        <w:r>
          <w:rPr>
            <w:rFonts w:ascii="MS Gothic" w:eastAsia="宋体" w:hAnsi="MS Gothic" w:hint="eastAsia"/>
            <w:kern w:val="0"/>
          </w:rPr>
          <w:t>表示本文件在文件树上的位置：</w:t>
        </w:r>
      </w:ins>
    </w:p>
    <w:p w:rsidR="00552BC1" w:rsidRDefault="00552BC1" w:rsidP="00AB4FEC">
      <w:pPr>
        <w:ind w:firstLineChars="200" w:firstLine="420"/>
        <w:rPr>
          <w:ins w:id="129" w:author="兴云新能源-姜泉" w:date="2018-02-23T16:13:00Z"/>
          <w:rFonts w:ascii="Times New Roman" w:eastAsia="宋体" w:hAnsi="Times New Roman"/>
        </w:rPr>
      </w:pPr>
      <w:ins w:id="130" w:author="兴云新能源-姜泉" w:date="2018-02-23T16:13:00Z">
        <w:r>
          <w:rPr>
            <w:rFonts w:ascii="Times New Roman" w:eastAsia="宋体" w:hAnsi="Times New Roman"/>
            <w:noProof/>
            <w:rPrChange w:id="131">
              <w:rPr>
                <w:noProof/>
              </w:rPr>
            </w:rPrChange>
          </w:rPr>
          <mc:AlternateContent>
            <mc:Choice Requires="wps">
              <w:drawing>
                <wp:anchor distT="0" distB="0" distL="114300" distR="114300" simplePos="0" relativeHeight="251658240" behindDoc="0" locked="0" layoutInCell="1" allowOverlap="1" wp14:anchorId="4839EB7C" wp14:editId="710BCC62">
                  <wp:simplePos x="0" y="0"/>
                  <wp:positionH relativeFrom="column">
                    <wp:posOffset>553085</wp:posOffset>
                  </wp:positionH>
                  <wp:positionV relativeFrom="paragraph">
                    <wp:posOffset>57150</wp:posOffset>
                  </wp:positionV>
                  <wp:extent cx="4944110" cy="1403985"/>
                  <wp:effectExtent l="0" t="0" r="27940" b="2476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4110" cy="1403985"/>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52BC1" w:rsidRDefault="00552BC1" w:rsidP="00F75372">
                              <w:pPr>
                                <w:autoSpaceDE w:val="0"/>
                                <w:autoSpaceDN w:val="0"/>
                                <w:adjustRightInd w:val="0"/>
                                <w:jc w:val="left"/>
                                <w:rPr>
                                  <w:rFonts w:ascii="MS Gothic" w:eastAsia="宋体" w:hAnsi="MS Gothic"/>
                                  <w:kern w:val="0"/>
                                </w:rPr>
                              </w:pPr>
                              <w:r>
                                <w:rPr>
                                  <w:rFonts w:ascii="MS Gothic" w:eastAsia="宋体" w:hAnsi="MS Gothic" w:hint="eastAsia"/>
                                  <w:kern w:val="0"/>
                                </w:rPr>
                                <w:t>[VAD01]</w:t>
                              </w:r>
                            </w:p>
                            <w:p w:rsidR="00552BC1" w:rsidRPr="001B3DE0" w:rsidRDefault="00552BC1" w:rsidP="00F75372">
                              <w:pPr>
                                <w:autoSpaceDE w:val="0"/>
                                <w:autoSpaceDN w:val="0"/>
                                <w:adjustRightInd w:val="0"/>
                                <w:ind w:leftChars="100" w:left="210"/>
                                <w:jc w:val="left"/>
                                <w:rPr>
                                  <w:rFonts w:ascii="MS Gothic" w:eastAsia="宋体" w:hAnsi="MS Gothic"/>
                                  <w:kern w:val="0"/>
                                </w:rPr>
                              </w:pPr>
                              <w:r w:rsidRPr="001B3DE0">
                                <w:rPr>
                                  <w:rFonts w:ascii="MS Gothic" w:eastAsia="宋体" w:hAnsi="MS Gothic" w:hint="eastAsia"/>
                                  <w:kern w:val="0"/>
                                </w:rPr>
                                <w:t>[</w:t>
                              </w:r>
                              <w:r>
                                <w:rPr>
                                  <w:rFonts w:ascii="MS Gothic" w:eastAsia="宋体" w:hAnsi="MS Gothic"/>
                                  <w:kern w:val="0"/>
                                </w:rPr>
                                <w:t>……</w:t>
                              </w:r>
                              <w:r w:rsidRPr="001B3DE0">
                                <w:rPr>
                                  <w:rFonts w:ascii="MS Gothic" w:eastAsia="宋体" w:hAnsi="MS Gothic" w:hint="eastAsia"/>
                                  <w:kern w:val="0"/>
                                </w:rPr>
                                <w:t>]</w:t>
                              </w:r>
                            </w:p>
                            <w:p w:rsidR="00552BC1" w:rsidRPr="001B3DE0" w:rsidRDefault="00552BC1" w:rsidP="00F75372">
                              <w:pPr>
                                <w:autoSpaceDE w:val="0"/>
                                <w:autoSpaceDN w:val="0"/>
                                <w:adjustRightInd w:val="0"/>
                                <w:ind w:leftChars="100" w:left="210"/>
                                <w:jc w:val="left"/>
                                <w:rPr>
                                  <w:rFonts w:ascii="MS Gothic" w:eastAsia="宋体" w:hAnsi="MS Gothic"/>
                                  <w:kern w:val="0"/>
                                </w:rPr>
                              </w:pPr>
                              <w:r w:rsidRPr="001B3DE0">
                                <w:rPr>
                                  <w:rFonts w:ascii="MS Gothic" w:eastAsia="宋体" w:hAnsi="MS Gothic" w:hint="eastAsia"/>
                                  <w:kern w:val="0"/>
                                </w:rPr>
                                <w:t>[01</w:t>
                              </w:r>
                              <w:r w:rsidRPr="001B3DE0">
                                <w:rPr>
                                  <w:rFonts w:ascii="MS Gothic" w:eastAsia="宋体" w:hAnsi="MS Gothic" w:hint="eastAsia"/>
                                  <w:kern w:val="0"/>
                                </w:rPr>
                                <w:t>需求分析</w:t>
                              </w:r>
                              <w:r w:rsidRPr="001B3DE0">
                                <w:rPr>
                                  <w:rFonts w:ascii="MS Gothic" w:eastAsia="宋体" w:hAnsi="MS Gothic" w:hint="eastAsia"/>
                                  <w:kern w:val="0"/>
                                </w:rPr>
                                <w:t>]</w:t>
                              </w:r>
                            </w:p>
                            <w:p w:rsidR="00552BC1" w:rsidRPr="001B3DE0" w:rsidRDefault="00552BC1" w:rsidP="00F75372">
                              <w:pPr>
                                <w:autoSpaceDE w:val="0"/>
                                <w:autoSpaceDN w:val="0"/>
                                <w:adjustRightInd w:val="0"/>
                                <w:ind w:leftChars="100" w:left="210"/>
                                <w:jc w:val="left"/>
                                <w:rPr>
                                  <w:rFonts w:ascii="MS Gothic" w:eastAsia="宋体" w:hAnsi="MS Gothic"/>
                                  <w:kern w:val="0"/>
                                </w:rPr>
                              </w:pPr>
                              <w:r w:rsidRPr="001B3DE0">
                                <w:rPr>
                                  <w:rFonts w:ascii="MS Gothic" w:eastAsia="宋体" w:hAnsi="MS Gothic"/>
                                  <w:kern w:val="0"/>
                                </w:rPr>
                                <w:t xml:space="preserve">   </w:t>
                              </w:r>
                              <w:r w:rsidRPr="001B3DE0">
                                <w:rPr>
                                  <w:rFonts w:ascii="MS Gothic" w:eastAsia="宋体" w:hAnsi="MS Gothic" w:hint="eastAsia"/>
                                  <w:kern w:val="0"/>
                                </w:rPr>
                                <w:t>┝</w:t>
                              </w:r>
                              <w:r w:rsidRPr="001B3DE0">
                                <w:rPr>
                                  <w:rFonts w:ascii="MS Gothic" w:eastAsia="宋体" w:hAnsi="MS Gothic"/>
                                  <w:kern w:val="0"/>
                                </w:rPr>
                                <w:t>[docs](01</w:t>
                              </w:r>
                              <w:r w:rsidRPr="001B3DE0">
                                <w:rPr>
                                  <w:rFonts w:ascii="MS Gothic" w:eastAsia="宋体" w:hAnsi="MS Gothic" w:hint="eastAsia"/>
                                  <w:kern w:val="0"/>
                                </w:rPr>
                                <w:t>需求分析</w:t>
                              </w:r>
                              <w:r w:rsidRPr="001B3DE0">
                                <w:rPr>
                                  <w:rFonts w:ascii="MS Gothic" w:eastAsia="宋体" w:hAnsi="MS Gothic"/>
                                  <w:kern w:val="0"/>
                                </w:rPr>
                                <w:t>/docs)</w:t>
                              </w:r>
                              <w:r w:rsidRPr="001B3DE0">
                                <w:rPr>
                                  <w:rFonts w:ascii="MS Gothic" w:eastAsia="宋体" w:hAnsi="MS Gothic" w:hint="eastAsia"/>
                                  <w:kern w:val="0"/>
                                </w:rPr>
                                <w:t>此目录下可以找到</w:t>
                              </w:r>
                              <w:r w:rsidRPr="001B3DE0">
                                <w:rPr>
                                  <w:rFonts w:ascii="MS Gothic" w:eastAsia="宋体" w:hAnsi="MS Gothic"/>
                                  <w:kern w:val="0"/>
                                </w:rPr>
                                <w:t>VAD01</w:t>
                              </w:r>
                              <w:r w:rsidRPr="001B3DE0">
                                <w:rPr>
                                  <w:rFonts w:ascii="MS Gothic" w:eastAsia="宋体" w:hAnsi="MS Gothic" w:hint="eastAsia"/>
                                  <w:kern w:val="0"/>
                                </w:rPr>
                                <w:t>文档</w:t>
                              </w:r>
                            </w:p>
                            <w:p w:rsidR="00552BC1" w:rsidRDefault="00552BC1" w:rsidP="00F75372">
                              <w:pPr>
                                <w:autoSpaceDE w:val="0"/>
                                <w:autoSpaceDN w:val="0"/>
                                <w:adjustRightInd w:val="0"/>
                                <w:ind w:leftChars="100" w:left="210"/>
                                <w:jc w:val="left"/>
                                <w:rPr>
                                  <w:rFonts w:ascii="MS Gothic" w:eastAsia="宋体" w:hAnsi="MS Gothic"/>
                                  <w:kern w:val="0"/>
                                </w:rPr>
                              </w:pPr>
                              <w:r w:rsidRPr="001B3DE0">
                                <w:rPr>
                                  <w:rFonts w:ascii="MS Gothic" w:eastAsia="宋体" w:hAnsi="MS Gothic"/>
                                  <w:kern w:val="0"/>
                                </w:rPr>
                                <w:t xml:space="preserve">       </w:t>
                              </w:r>
                              <w:r w:rsidRPr="001B3DE0">
                                <w:rPr>
                                  <w:rFonts w:ascii="MS Gothic" w:eastAsia="宋体" w:hAnsi="MS Gothic" w:hint="eastAsia"/>
                                  <w:kern w:val="0"/>
                                </w:rPr>
                                <w:t>└</w:t>
                              </w:r>
                              <w:r w:rsidRPr="001B3DE0">
                                <w:rPr>
                                  <w:rFonts w:ascii="MS Gothic" w:eastAsia="宋体" w:hAnsi="MS Gothic"/>
                                  <w:kern w:val="0"/>
                                </w:rPr>
                                <w:t>[specs](01</w:t>
                              </w:r>
                              <w:r w:rsidRPr="001B3DE0">
                                <w:rPr>
                                  <w:rFonts w:ascii="MS Gothic" w:eastAsia="宋体" w:hAnsi="MS Gothic" w:hint="eastAsia"/>
                                  <w:kern w:val="0"/>
                                </w:rPr>
                                <w:t>需求分析</w:t>
                              </w:r>
                              <w:r w:rsidRPr="001B3DE0">
                                <w:rPr>
                                  <w:rFonts w:ascii="MS Gothic" w:eastAsia="宋体" w:hAnsi="MS Gothic"/>
                                  <w:kern w:val="0"/>
                                </w:rPr>
                                <w:t xml:space="preserve">/docs/specs/):VAD01 v1.0 </w:t>
                              </w:r>
                              <w:r w:rsidRPr="001B3DE0">
                                <w:rPr>
                                  <w:rFonts w:ascii="MS Gothic" w:eastAsia="宋体" w:hAnsi="MS Gothic" w:hint="eastAsia"/>
                                  <w:kern w:val="0"/>
                                </w:rPr>
                                <w:t>技术文档</w:t>
                              </w:r>
                            </w:p>
                            <w:p w:rsidR="00552BC1" w:rsidRPr="001B3DE0" w:rsidRDefault="00552BC1" w:rsidP="00F75372">
                              <w:pPr>
                                <w:autoSpaceDE w:val="0"/>
                                <w:autoSpaceDN w:val="0"/>
                                <w:adjustRightInd w:val="0"/>
                                <w:ind w:leftChars="100" w:left="210" w:firstLineChars="500" w:firstLine="1050"/>
                                <w:jc w:val="left"/>
                                <w:rPr>
                                  <w:rFonts w:ascii="MS Gothic" w:eastAsia="宋体" w:hAnsi="MS Gothic"/>
                                  <w:kern w:val="0"/>
                                </w:rPr>
                              </w:pPr>
                              <w:r w:rsidRPr="001B3DE0">
                                <w:rPr>
                                  <w:rFonts w:ascii="MS Gothic" w:eastAsia="宋体" w:hAnsi="MS Gothic" w:hint="eastAsia"/>
                                  <w:kern w:val="0"/>
                                </w:rPr>
                                <w:t>└</w:t>
                              </w:r>
                              <w:r w:rsidRPr="00552BC1">
                                <w:rPr>
                                  <w:rFonts w:ascii="MS Gothic" w:eastAsia="宋体" w:hAnsi="MS Gothic" w:hint="eastAsia"/>
                                  <w:kern w:val="0"/>
                                  <w:highlight w:val="yellow"/>
                                </w:rPr>
                                <w:t>《</w:t>
                              </w:r>
                              <w:ins w:id="132" w:author="兴云新能源-姜泉" w:date="2018-02-23T16:14:00Z">
                                <w:r w:rsidRPr="00552BC1">
                                  <w:rPr>
                                    <w:rFonts w:ascii="MS Gothic" w:eastAsia="宋体" w:hAnsi="MS Gothic"/>
                                    <w:kern w:val="0"/>
                                    <w:highlight w:val="yellow"/>
                                    <w:rPrChange w:id="133" w:author="兴云新能源-姜泉" w:date="2018-02-23T16:14:00Z">
                                      <w:rPr>
                                        <w:rFonts w:ascii="MS Gothic" w:eastAsia="宋体" w:hAnsi="MS Gothic"/>
                                        <w:kern w:val="0"/>
                                      </w:rPr>
                                    </w:rPrChange>
                                  </w:rPr>
                                  <w:t>VAD01</w:t>
                                </w:r>
                                <w:r w:rsidRPr="00552BC1">
                                  <w:rPr>
                                    <w:rFonts w:ascii="MS Gothic" w:eastAsia="宋体" w:hAnsi="MS Gothic" w:hint="eastAsia"/>
                                    <w:kern w:val="0"/>
                                    <w:highlight w:val="yellow"/>
                                    <w:rPrChange w:id="134" w:author="兴云新能源-姜泉" w:date="2018-02-23T16:14:00Z">
                                      <w:rPr>
                                        <w:rFonts w:ascii="MS Gothic" w:eastAsia="宋体" w:hAnsi="MS Gothic" w:hint="eastAsia"/>
                                        <w:kern w:val="0"/>
                                      </w:rPr>
                                    </w:rPrChange>
                                  </w:rPr>
                                  <w:t>软件功能设计文档</w:t>
                                </w:r>
                                <w:r w:rsidRPr="00552BC1">
                                  <w:rPr>
                                    <w:rFonts w:ascii="MS Gothic" w:eastAsia="宋体" w:hAnsi="MS Gothic"/>
                                    <w:kern w:val="0"/>
                                    <w:highlight w:val="yellow"/>
                                    <w:rPrChange w:id="135" w:author="兴云新能源-姜泉" w:date="2018-02-23T16:14:00Z">
                                      <w:rPr>
                                        <w:rFonts w:ascii="MS Gothic" w:eastAsia="宋体" w:hAnsi="MS Gothic"/>
                                        <w:kern w:val="0"/>
                                      </w:rPr>
                                    </w:rPrChange>
                                  </w:rPr>
                                  <w:t>_v1.1</w:t>
                                </w:r>
                              </w:ins>
                              <w:del w:id="136" w:author="兴云新能源-姜泉" w:date="2018-02-23T16:14:00Z">
                                <w:r w:rsidRPr="00552BC1" w:rsidDel="00552BC1">
                                  <w:rPr>
                                    <w:rFonts w:ascii="MS Gothic" w:eastAsia="宋体" w:hAnsi="MS Gothic"/>
                                    <w:kern w:val="0"/>
                                    <w:highlight w:val="yellow"/>
                                  </w:rPr>
                                  <w:delText>APU</w:delText>
                                </w:r>
                                <w:r w:rsidRPr="00552BC1" w:rsidDel="00552BC1">
                                  <w:rPr>
                                    <w:rFonts w:ascii="MS Gothic" w:eastAsia="宋体" w:hAnsi="MS Gothic" w:hint="eastAsia"/>
                                    <w:kern w:val="0"/>
                                    <w:highlight w:val="yellow"/>
                                  </w:rPr>
                                  <w:delText>关联部件</w:delText>
                                </w:r>
                              </w:del>
                              <w:r w:rsidRPr="00552BC1">
                                <w:rPr>
                                  <w:rFonts w:ascii="MS Gothic" w:eastAsia="宋体" w:hAnsi="MS Gothic" w:hint="eastAsia"/>
                                  <w:kern w:val="0"/>
                                  <w:highlight w:val="yellow"/>
                                </w:rPr>
                                <w:t>》</w:t>
                              </w:r>
                            </w:p>
                            <w:p w:rsidR="00552BC1" w:rsidRPr="001B3DE0" w:rsidRDefault="00552BC1" w:rsidP="00F75372">
                              <w:pPr>
                                <w:autoSpaceDE w:val="0"/>
                                <w:autoSpaceDN w:val="0"/>
                                <w:adjustRightInd w:val="0"/>
                                <w:ind w:leftChars="100" w:left="210"/>
                                <w:jc w:val="left"/>
                                <w:rPr>
                                  <w:rFonts w:ascii="MS Gothic" w:eastAsia="宋体" w:hAnsi="MS Gothic"/>
                                  <w:kern w:val="0"/>
                                </w:rPr>
                              </w:pPr>
                              <w:r w:rsidRPr="001B3DE0">
                                <w:rPr>
                                  <w:rFonts w:ascii="MS Gothic" w:eastAsia="宋体" w:hAnsi="MS Gothic" w:hint="eastAsia"/>
                                  <w:kern w:val="0"/>
                                </w:rPr>
                                <w:t xml:space="preserve">   </w:t>
                              </w:r>
                              <w:r w:rsidRPr="001B3DE0">
                                <w:rPr>
                                  <w:rFonts w:ascii="MS Gothic" w:eastAsia="宋体" w:hAnsi="MS Gothic" w:hint="eastAsia"/>
                                  <w:kern w:val="0"/>
                                </w:rPr>
                                <w:t>└</w:t>
                              </w:r>
                              <w:r>
                                <w:rPr>
                                  <w:rFonts w:ascii="MS Gothic" w:eastAsia="宋体" w:hAnsi="MS Gothic"/>
                                  <w:kern w:val="0"/>
                                </w:rPr>
                                <w:t>……</w:t>
                              </w:r>
                            </w:p>
                            <w:p w:rsidR="00552BC1" w:rsidRDefault="00552BC1" w:rsidP="00F75372">
                              <w:pPr>
                                <w:autoSpaceDE w:val="0"/>
                                <w:autoSpaceDN w:val="0"/>
                                <w:adjustRightInd w:val="0"/>
                                <w:ind w:leftChars="100" w:left="210"/>
                                <w:jc w:val="left"/>
                                <w:rPr>
                                  <w:rFonts w:ascii="MS Gothic" w:eastAsia="宋体" w:hAnsi="MS Gothic"/>
                                  <w:kern w:val="0"/>
                                </w:rPr>
                              </w:pPr>
                              <w:r w:rsidRPr="001B3DE0">
                                <w:rPr>
                                  <w:rFonts w:ascii="MS Gothic" w:eastAsia="宋体" w:hAnsi="MS Gothic"/>
                                  <w:kern w:val="0"/>
                                </w:rPr>
                                <w:t>[</w:t>
                              </w:r>
                              <w:r>
                                <w:rPr>
                                  <w:rFonts w:ascii="MS Gothic" w:eastAsia="宋体" w:hAnsi="MS Gothic"/>
                                  <w:kern w:val="0"/>
                                </w:rPr>
                                <w:t>……</w:t>
                              </w:r>
                              <w:r w:rsidRPr="001B3DE0">
                                <w:rPr>
                                  <w:rFonts w:ascii="MS Gothic" w:eastAsia="宋体" w:hAnsi="MS Gothic"/>
                                  <w:kern w:val="0"/>
                                </w:rPr>
                                <w:t>]</w:t>
                              </w:r>
                            </w:p>
                            <w:p w:rsidR="00552BC1" w:rsidRDefault="00552BC1"/>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 o:spid="_x0000_s1026" style="position:absolute;left:0;text-align:left;margin-left:43.55pt;margin-top:4.5pt;width:389.3pt;height:11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" filled="f" fillcolor="black">
                  <v:textbox inset="5.85pt,.7pt,5.85pt,.7pt">
                    <w:txbxContent>
                      <w:p w:rsidR="00552BC1" w:rsidRDefault="00552BC1" w:rsidP="00F75372">
                        <w:pPr>
                          <w:autoSpaceDE w:val="0"/>
                          <w:autoSpaceDN w:val="0"/>
                          <w:adjustRightInd w:val="0"/>
                          <w:jc w:val="left"/>
                          <w:rPr>
                            <w:rFonts w:ascii="MS Gothic" w:eastAsia="宋体" w:hAnsi="MS Gothic" w:hint="eastAsia"/>
                            <w:kern w:val="0"/>
                          </w:rPr>
                        </w:pPr>
                        <w:r>
                          <w:rPr>
                            <w:rFonts w:ascii="MS Gothic" w:eastAsia="宋体" w:hAnsi="MS Gothic" w:hint="eastAsia"/>
                            <w:kern w:val="0"/>
                          </w:rPr>
                          <w:t>[VAD01]</w:t>
                        </w:r>
                      </w:p>
                      <w:p w:rsidR="00552BC1" w:rsidRPr="001B3DE0" w:rsidRDefault="00552BC1" w:rsidP="00F75372">
                        <w:pPr>
                          <w:autoSpaceDE w:val="0"/>
                          <w:autoSpaceDN w:val="0"/>
                          <w:adjustRightInd w:val="0"/>
                          <w:ind w:leftChars="100" w:left="210"/>
                          <w:jc w:val="left"/>
                          <w:rPr>
                            <w:rFonts w:ascii="MS Gothic" w:eastAsia="宋体" w:hAnsi="MS Gothic" w:hint="eastAsia"/>
                            <w:kern w:val="0"/>
                          </w:rPr>
                        </w:pPr>
                        <w:r w:rsidRPr="001B3DE0">
                          <w:rPr>
                            <w:rFonts w:ascii="MS Gothic" w:eastAsia="宋体" w:hAnsi="MS Gothic" w:hint="eastAsia"/>
                            <w:kern w:val="0"/>
                          </w:rPr>
                          <w:t>[</w:t>
                        </w:r>
                        <w:r>
                          <w:rPr>
                            <w:rFonts w:ascii="MS Gothic" w:eastAsia="宋体" w:hAnsi="MS Gothic"/>
                            <w:kern w:val="0"/>
                          </w:rPr>
                          <w:t>……</w:t>
                        </w:r>
                        <w:r w:rsidRPr="001B3DE0">
                          <w:rPr>
                            <w:rFonts w:ascii="MS Gothic" w:eastAsia="宋体" w:hAnsi="MS Gothic" w:hint="eastAsia"/>
                            <w:kern w:val="0"/>
                          </w:rPr>
                          <w:t>]</w:t>
                        </w:r>
                      </w:p>
                      <w:p w:rsidR="00552BC1" w:rsidRPr="001B3DE0" w:rsidRDefault="00552BC1" w:rsidP="00F75372">
                        <w:pPr>
                          <w:autoSpaceDE w:val="0"/>
                          <w:autoSpaceDN w:val="0"/>
                          <w:adjustRightInd w:val="0"/>
                          <w:ind w:leftChars="100" w:left="210"/>
                          <w:jc w:val="left"/>
                          <w:rPr>
                            <w:rFonts w:ascii="MS Gothic" w:eastAsia="宋体" w:hAnsi="MS Gothic" w:hint="eastAsia"/>
                            <w:kern w:val="0"/>
                          </w:rPr>
                        </w:pPr>
                        <w:r w:rsidRPr="001B3DE0">
                          <w:rPr>
                            <w:rFonts w:ascii="MS Gothic" w:eastAsia="宋体" w:hAnsi="MS Gothic" w:hint="eastAsia"/>
                            <w:kern w:val="0"/>
                          </w:rPr>
                          <w:t>[01</w:t>
                        </w:r>
                        <w:r w:rsidRPr="001B3DE0">
                          <w:rPr>
                            <w:rFonts w:ascii="MS Gothic" w:eastAsia="宋体" w:hAnsi="MS Gothic" w:hint="eastAsia"/>
                            <w:kern w:val="0"/>
                          </w:rPr>
                          <w:t>需求分析</w:t>
                        </w:r>
                        <w:r w:rsidRPr="001B3DE0">
                          <w:rPr>
                            <w:rFonts w:ascii="MS Gothic" w:eastAsia="宋体" w:hAnsi="MS Gothic" w:hint="eastAsia"/>
                            <w:kern w:val="0"/>
                          </w:rPr>
                          <w:t>]</w:t>
                        </w:r>
                      </w:p>
                      <w:p w:rsidR="00552BC1" w:rsidRPr="001B3DE0" w:rsidRDefault="00552BC1" w:rsidP="00F75372">
                        <w:pPr>
                          <w:autoSpaceDE w:val="0"/>
                          <w:autoSpaceDN w:val="0"/>
                          <w:adjustRightInd w:val="0"/>
                          <w:ind w:leftChars="100" w:left="210"/>
                          <w:jc w:val="left"/>
                          <w:rPr>
                            <w:rFonts w:ascii="MS Gothic" w:eastAsia="宋体" w:hAnsi="MS Gothic"/>
                            <w:kern w:val="0"/>
                          </w:rPr>
                        </w:pPr>
                        <w:r w:rsidRPr="001B3DE0">
                          <w:rPr>
                            <w:rFonts w:ascii="MS Gothic" w:eastAsia="宋体" w:hAnsi="MS Gothic"/>
                            <w:kern w:val="0"/>
                          </w:rPr>
                          <w:t xml:space="preserve">   </w:t>
                        </w:r>
                        <w:r w:rsidRPr="001B3DE0">
                          <w:rPr>
                            <w:rFonts w:ascii="MS Gothic" w:eastAsia="宋体" w:hAnsi="MS Gothic" w:hint="eastAsia"/>
                            <w:kern w:val="0"/>
                          </w:rPr>
                          <w:t>┝</w:t>
                        </w:r>
                        <w:r w:rsidRPr="001B3DE0">
                          <w:rPr>
                            <w:rFonts w:ascii="MS Gothic" w:eastAsia="宋体" w:hAnsi="MS Gothic"/>
                            <w:kern w:val="0"/>
                          </w:rPr>
                          <w:t>[docs](01</w:t>
                        </w:r>
                        <w:r w:rsidRPr="001B3DE0">
                          <w:rPr>
                            <w:rFonts w:ascii="MS Gothic" w:eastAsia="宋体" w:hAnsi="MS Gothic" w:hint="eastAsia"/>
                            <w:kern w:val="0"/>
                          </w:rPr>
                          <w:t>需求分析</w:t>
                        </w:r>
                        <w:r w:rsidRPr="001B3DE0">
                          <w:rPr>
                            <w:rFonts w:ascii="MS Gothic" w:eastAsia="宋体" w:hAnsi="MS Gothic"/>
                            <w:kern w:val="0"/>
                          </w:rPr>
                          <w:t>/docs)</w:t>
                        </w:r>
                        <w:r w:rsidRPr="001B3DE0">
                          <w:rPr>
                            <w:rFonts w:ascii="MS Gothic" w:eastAsia="宋体" w:hAnsi="MS Gothic" w:hint="eastAsia"/>
                            <w:kern w:val="0"/>
                          </w:rPr>
                          <w:t>此目录下可以找到</w:t>
                        </w:r>
                        <w:r w:rsidRPr="001B3DE0">
                          <w:rPr>
                            <w:rFonts w:ascii="MS Gothic" w:eastAsia="宋体" w:hAnsi="MS Gothic"/>
                            <w:kern w:val="0"/>
                          </w:rPr>
                          <w:t>VAD01</w:t>
                        </w:r>
                        <w:r w:rsidRPr="001B3DE0">
                          <w:rPr>
                            <w:rFonts w:ascii="MS Gothic" w:eastAsia="宋体" w:hAnsi="MS Gothic" w:hint="eastAsia"/>
                            <w:kern w:val="0"/>
                          </w:rPr>
                          <w:t>文档</w:t>
                        </w:r>
                      </w:p>
                      <w:p w:rsidR="00552BC1" w:rsidRDefault="00552BC1" w:rsidP="00F75372">
                        <w:pPr>
                          <w:autoSpaceDE w:val="0"/>
                          <w:autoSpaceDN w:val="0"/>
                          <w:adjustRightInd w:val="0"/>
                          <w:ind w:leftChars="100" w:left="210"/>
                          <w:jc w:val="left"/>
                          <w:rPr>
                            <w:rFonts w:ascii="MS Gothic" w:eastAsia="宋体" w:hAnsi="MS Gothic" w:hint="eastAsia"/>
                            <w:kern w:val="0"/>
                          </w:rPr>
                        </w:pPr>
                        <w:r w:rsidRPr="001B3DE0">
                          <w:rPr>
                            <w:rFonts w:ascii="MS Gothic" w:eastAsia="宋体" w:hAnsi="MS Gothic"/>
                            <w:kern w:val="0"/>
                          </w:rPr>
                          <w:t xml:space="preserve">       </w:t>
                        </w:r>
                        <w:r w:rsidRPr="001B3DE0">
                          <w:rPr>
                            <w:rFonts w:ascii="MS Gothic" w:eastAsia="宋体" w:hAnsi="MS Gothic" w:hint="eastAsia"/>
                            <w:kern w:val="0"/>
                          </w:rPr>
                          <w:t>└</w:t>
                        </w:r>
                        <w:r w:rsidRPr="001B3DE0">
                          <w:rPr>
                            <w:rFonts w:ascii="MS Gothic" w:eastAsia="宋体" w:hAnsi="MS Gothic"/>
                            <w:kern w:val="0"/>
                          </w:rPr>
                          <w:t>[specs](01</w:t>
                        </w:r>
                        <w:r w:rsidRPr="001B3DE0">
                          <w:rPr>
                            <w:rFonts w:ascii="MS Gothic" w:eastAsia="宋体" w:hAnsi="MS Gothic" w:hint="eastAsia"/>
                            <w:kern w:val="0"/>
                          </w:rPr>
                          <w:t>需求分析</w:t>
                        </w:r>
                        <w:r w:rsidRPr="001B3DE0">
                          <w:rPr>
                            <w:rFonts w:ascii="MS Gothic" w:eastAsia="宋体" w:hAnsi="MS Gothic"/>
                            <w:kern w:val="0"/>
                          </w:rPr>
                          <w:t xml:space="preserve">/docs/specs/):VAD01 v1.0 </w:t>
                        </w:r>
                        <w:r w:rsidRPr="001B3DE0">
                          <w:rPr>
                            <w:rFonts w:ascii="MS Gothic" w:eastAsia="宋体" w:hAnsi="MS Gothic" w:hint="eastAsia"/>
                            <w:kern w:val="0"/>
                          </w:rPr>
                          <w:t>技术文档</w:t>
                        </w:r>
                      </w:p>
                      <w:p w:rsidR="00552BC1" w:rsidRPr="001B3DE0" w:rsidRDefault="00552BC1" w:rsidP="00F75372">
                        <w:pPr>
                          <w:autoSpaceDE w:val="0"/>
                          <w:autoSpaceDN w:val="0"/>
                          <w:adjustRightInd w:val="0"/>
                          <w:ind w:leftChars="100" w:left="210" w:firstLineChars="500" w:firstLine="1050"/>
                          <w:jc w:val="left"/>
                          <w:rPr>
                            <w:rFonts w:ascii="MS Gothic" w:eastAsia="宋体" w:hAnsi="MS Gothic"/>
                            <w:kern w:val="0"/>
                          </w:rPr>
                        </w:pPr>
                        <w:r w:rsidRPr="001B3DE0">
                          <w:rPr>
                            <w:rFonts w:ascii="MS Gothic" w:eastAsia="宋体" w:hAnsi="MS Gothic" w:hint="eastAsia"/>
                            <w:kern w:val="0"/>
                          </w:rPr>
                          <w:t>└</w:t>
                        </w:r>
                        <w:r w:rsidRPr="00552BC1">
                          <w:rPr>
                            <w:rFonts w:ascii="MS Gothic" w:eastAsia="宋体" w:hAnsi="MS Gothic" w:hint="eastAsia"/>
                            <w:kern w:val="0"/>
                            <w:highlight w:val="yellow"/>
                          </w:rPr>
                          <w:t>《</w:t>
                        </w:r>
                        <w:ins w:id="140" w:author="兴云新能源-姜泉" w:date="2018-02-23T16:14:00Z">
                          <w:r w:rsidRPr="00552BC1">
                            <w:rPr>
                              <w:rFonts w:ascii="MS Gothic" w:eastAsia="宋体" w:hAnsi="MS Gothic" w:hint="eastAsia"/>
                              <w:kern w:val="0"/>
                              <w:highlight w:val="yellow"/>
                              <w:rPrChange w:id="141" w:author="兴云新能源-姜泉" w:date="2018-02-23T16:14:00Z">
                                <w:rPr>
                                  <w:rFonts w:ascii="MS Gothic" w:eastAsia="宋体" w:hAnsi="MS Gothic" w:hint="eastAsia"/>
                                  <w:kern w:val="0"/>
                                </w:rPr>
                              </w:rPrChange>
                            </w:rPr>
                            <w:t>VAD01</w:t>
                          </w:r>
                          <w:r w:rsidRPr="00552BC1">
                            <w:rPr>
                              <w:rFonts w:ascii="MS Gothic" w:eastAsia="宋体" w:hAnsi="MS Gothic" w:hint="eastAsia"/>
                              <w:kern w:val="0"/>
                              <w:highlight w:val="yellow"/>
                              <w:rPrChange w:id="142" w:author="兴云新能源-姜泉" w:date="2018-02-23T16:14:00Z">
                                <w:rPr>
                                  <w:rFonts w:ascii="MS Gothic" w:eastAsia="宋体" w:hAnsi="MS Gothic" w:hint="eastAsia"/>
                                  <w:kern w:val="0"/>
                                </w:rPr>
                              </w:rPrChange>
                            </w:rPr>
                            <w:t>软件功能设计文档</w:t>
                          </w:r>
                          <w:r w:rsidRPr="00552BC1">
                            <w:rPr>
                              <w:rFonts w:ascii="MS Gothic" w:eastAsia="宋体" w:hAnsi="MS Gothic" w:hint="eastAsia"/>
                              <w:kern w:val="0"/>
                              <w:highlight w:val="yellow"/>
                              <w:rPrChange w:id="143" w:author="兴云新能源-姜泉" w:date="2018-02-23T16:14:00Z">
                                <w:rPr>
                                  <w:rFonts w:ascii="MS Gothic" w:eastAsia="宋体" w:hAnsi="MS Gothic" w:hint="eastAsia"/>
                                  <w:kern w:val="0"/>
                                </w:rPr>
                              </w:rPrChange>
                            </w:rPr>
                            <w:t>_v1.1</w:t>
                          </w:r>
                        </w:ins>
                        <w:del w:id="144" w:author="兴云新能源-姜泉" w:date="2018-02-23T16:14:00Z">
                          <w:r w:rsidRPr="00552BC1" w:rsidDel="00552BC1">
                            <w:rPr>
                              <w:rFonts w:ascii="MS Gothic" w:eastAsia="宋体" w:hAnsi="MS Gothic"/>
                              <w:kern w:val="0"/>
                              <w:highlight w:val="yellow"/>
                              <w:rPrChange w:id="145" w:author="兴云新能源-姜泉" w:date="2018-02-23T16:14:00Z">
                                <w:rPr>
                                  <w:rFonts w:ascii="MS Gothic" w:eastAsia="宋体" w:hAnsi="MS Gothic"/>
                                  <w:kern w:val="0"/>
                                  <w:highlight w:val="yellow"/>
                                </w:rPr>
                              </w:rPrChange>
                            </w:rPr>
                            <w:delText>APU</w:delText>
                          </w:r>
                          <w:r w:rsidRPr="00552BC1" w:rsidDel="00552BC1">
                            <w:rPr>
                              <w:rFonts w:ascii="MS Gothic" w:eastAsia="宋体" w:hAnsi="MS Gothic" w:hint="eastAsia"/>
                              <w:kern w:val="0"/>
                              <w:highlight w:val="yellow"/>
                              <w:rPrChange w:id="146" w:author="兴云新能源-姜泉" w:date="2018-02-23T16:14:00Z">
                                <w:rPr>
                                  <w:rFonts w:ascii="MS Gothic" w:eastAsia="宋体" w:hAnsi="MS Gothic" w:hint="eastAsia"/>
                                  <w:kern w:val="0"/>
                                  <w:highlight w:val="yellow"/>
                                </w:rPr>
                              </w:rPrChange>
                            </w:rPr>
                            <w:delText>关联部件</w:delText>
                          </w:r>
                        </w:del>
                        <w:r w:rsidRPr="00552BC1">
                          <w:rPr>
                            <w:rFonts w:ascii="MS Gothic" w:eastAsia="宋体" w:hAnsi="MS Gothic" w:hint="eastAsia"/>
                            <w:kern w:val="0"/>
                            <w:highlight w:val="yellow"/>
                            <w:rPrChange w:id="147" w:author="兴云新能源-姜泉" w:date="2018-02-23T16:14:00Z">
                              <w:rPr>
                                <w:rFonts w:ascii="MS Gothic" w:eastAsia="宋体" w:hAnsi="MS Gothic" w:hint="eastAsia"/>
                                <w:kern w:val="0"/>
                                <w:highlight w:val="yellow"/>
                              </w:rPr>
                            </w:rPrChange>
                          </w:rPr>
                          <w:t>》</w:t>
                        </w:r>
                      </w:p>
                      <w:p w:rsidR="00552BC1" w:rsidRPr="001B3DE0" w:rsidRDefault="00552BC1" w:rsidP="00F75372">
                        <w:pPr>
                          <w:autoSpaceDE w:val="0"/>
                          <w:autoSpaceDN w:val="0"/>
                          <w:adjustRightInd w:val="0"/>
                          <w:ind w:leftChars="100" w:left="210"/>
                          <w:jc w:val="left"/>
                          <w:rPr>
                            <w:rFonts w:ascii="MS Gothic" w:eastAsia="宋体" w:hAnsi="MS Gothic" w:hint="eastAsia"/>
                            <w:kern w:val="0"/>
                          </w:rPr>
                        </w:pPr>
                        <w:r w:rsidRPr="001B3DE0">
                          <w:rPr>
                            <w:rFonts w:ascii="MS Gothic" w:eastAsia="宋体" w:hAnsi="MS Gothic" w:hint="eastAsia"/>
                            <w:kern w:val="0"/>
                          </w:rPr>
                          <w:t xml:space="preserve">   </w:t>
                        </w:r>
                        <w:r w:rsidRPr="001B3DE0">
                          <w:rPr>
                            <w:rFonts w:ascii="MS Gothic" w:eastAsia="宋体" w:hAnsi="MS Gothic" w:hint="eastAsia"/>
                            <w:kern w:val="0"/>
                          </w:rPr>
                          <w:t>└</w:t>
                        </w:r>
                        <w:r>
                          <w:rPr>
                            <w:rFonts w:ascii="MS Gothic" w:eastAsia="宋体" w:hAnsi="MS Gothic"/>
                            <w:kern w:val="0"/>
                          </w:rPr>
                          <w:t>……</w:t>
                        </w:r>
                      </w:p>
                      <w:p w:rsidR="00552BC1" w:rsidRDefault="00552BC1" w:rsidP="00F75372">
                        <w:pPr>
                          <w:autoSpaceDE w:val="0"/>
                          <w:autoSpaceDN w:val="0"/>
                          <w:adjustRightInd w:val="0"/>
                          <w:ind w:leftChars="100" w:left="210"/>
                          <w:jc w:val="left"/>
                          <w:rPr>
                            <w:rFonts w:ascii="MS Gothic" w:eastAsia="宋体" w:hAnsi="MS Gothic" w:hint="eastAsia"/>
                            <w:kern w:val="0"/>
                          </w:rPr>
                        </w:pPr>
                        <w:r w:rsidRPr="001B3DE0">
                          <w:rPr>
                            <w:rFonts w:ascii="MS Gothic" w:eastAsia="宋体" w:hAnsi="MS Gothic"/>
                            <w:kern w:val="0"/>
                          </w:rPr>
                          <w:t>[</w:t>
                        </w:r>
                        <w:r>
                          <w:rPr>
                            <w:rFonts w:ascii="MS Gothic" w:eastAsia="宋体" w:hAnsi="MS Gothic"/>
                            <w:kern w:val="0"/>
                          </w:rPr>
                          <w:t>……</w:t>
                        </w:r>
                        <w:r w:rsidRPr="001B3DE0">
                          <w:rPr>
                            <w:rFonts w:ascii="MS Gothic" w:eastAsia="宋体" w:hAnsi="MS Gothic"/>
                            <w:kern w:val="0"/>
                          </w:rPr>
                          <w:t>]</w:t>
                        </w:r>
                      </w:p>
                      <w:p w:rsidR="00552BC1" w:rsidRDefault="00552BC1"/>
                    </w:txbxContent>
                  </v:textbox>
                </v:rect>
              </w:pict>
            </mc:Fallback>
          </mc:AlternateContent>
        </w:r>
      </w:ins>
    </w:p>
    <w:p w:rsidR="00552BC1" w:rsidRDefault="00552BC1" w:rsidP="00AB4FEC">
      <w:pPr>
        <w:ind w:firstLineChars="200" w:firstLine="420"/>
        <w:rPr>
          <w:ins w:id="137" w:author="兴云新能源-姜泉" w:date="2018-02-23T16:13:00Z"/>
          <w:rFonts w:ascii="Times New Roman" w:eastAsia="宋体" w:hAnsi="Times New Roman"/>
        </w:rPr>
      </w:pPr>
    </w:p>
    <w:p w:rsidR="00552BC1" w:rsidRDefault="00552BC1" w:rsidP="00AB4FEC">
      <w:pPr>
        <w:ind w:firstLineChars="200" w:firstLine="420"/>
        <w:rPr>
          <w:ins w:id="138" w:author="兴云新能源-姜泉" w:date="2018-02-23T16:13:00Z"/>
          <w:rFonts w:ascii="Times New Roman" w:eastAsia="宋体" w:hAnsi="Times New Roman"/>
        </w:rPr>
      </w:pPr>
    </w:p>
    <w:p w:rsidR="00552BC1" w:rsidRDefault="00552BC1" w:rsidP="00AB4FEC">
      <w:pPr>
        <w:ind w:firstLineChars="200" w:firstLine="420"/>
        <w:rPr>
          <w:ins w:id="139" w:author="兴云新能源-姜泉" w:date="2018-02-23T16:13:00Z"/>
          <w:rFonts w:ascii="Times New Roman" w:eastAsia="宋体" w:hAnsi="Times New Roman"/>
        </w:rPr>
      </w:pPr>
    </w:p>
    <w:p w:rsidR="00552BC1" w:rsidRDefault="00552BC1" w:rsidP="00AB4FEC">
      <w:pPr>
        <w:ind w:firstLineChars="200" w:firstLine="420"/>
        <w:rPr>
          <w:ins w:id="140" w:author="兴云新能源-姜泉" w:date="2018-02-23T16:13:00Z"/>
          <w:rFonts w:ascii="Times New Roman" w:eastAsia="宋体" w:hAnsi="Times New Roman"/>
        </w:rPr>
      </w:pPr>
    </w:p>
    <w:p w:rsidR="00552BC1" w:rsidRDefault="00552BC1" w:rsidP="00AB4FEC">
      <w:pPr>
        <w:ind w:firstLineChars="200" w:firstLine="420"/>
        <w:rPr>
          <w:ins w:id="141" w:author="兴云新能源-姜泉" w:date="2018-02-23T16:13:00Z"/>
          <w:rFonts w:ascii="Times New Roman" w:eastAsia="宋体" w:hAnsi="Times New Roman"/>
        </w:rPr>
      </w:pPr>
    </w:p>
    <w:p w:rsidR="00552BC1" w:rsidRDefault="00552BC1" w:rsidP="00AB4FEC">
      <w:pPr>
        <w:ind w:firstLineChars="200" w:firstLine="420"/>
        <w:rPr>
          <w:ins w:id="142" w:author="兴云新能源-姜泉" w:date="2018-02-23T16:13:00Z"/>
          <w:rFonts w:ascii="Times New Roman" w:eastAsia="宋体" w:hAnsi="Times New Roman"/>
        </w:rPr>
      </w:pPr>
    </w:p>
    <w:p w:rsidR="00552BC1" w:rsidRPr="00552BC1" w:rsidRDefault="00552BC1" w:rsidP="00AB4FEC">
      <w:pPr>
        <w:ind w:firstLineChars="200" w:firstLine="420"/>
        <w:rPr>
          <w:rFonts w:ascii="Times New Roman" w:eastAsia="宋体" w:hAnsi="Times New Roman"/>
        </w:rPr>
      </w:pPr>
    </w:p>
    <w:p w:rsidR="00A4249B" w:rsidRDefault="00552BC1">
      <w:pPr>
        <w:ind w:firstLineChars="2300" w:firstLine="4830"/>
        <w:rPr>
          <w:ins w:id="143" w:author="兴云新能源-姜泉" w:date="2018-02-23T16:15:00Z"/>
          <w:rFonts w:ascii="MS Gothic" w:eastAsia="宋体" w:hAnsi="MS Gothic"/>
          <w:kern w:val="0"/>
        </w:rPr>
        <w:pPrChange w:id="144" w:author="兴云新能源-姜泉" w:date="2018-02-23T16:15:00Z">
          <w:pPr>
            <w:ind w:firstLineChars="200" w:firstLine="420"/>
          </w:pPr>
        </w:pPrChange>
      </w:pPr>
      <w:ins w:id="145" w:author="兴云新能源-姜泉" w:date="2018-02-23T16:15:00Z">
        <w:r>
          <w:rPr>
            <w:rFonts w:ascii="MS Gothic" w:eastAsia="宋体" w:hAnsi="MS Gothic" w:hint="eastAsia"/>
            <w:kern w:val="0"/>
          </w:rPr>
          <w:t>图</w:t>
        </w:r>
        <w:r>
          <w:rPr>
            <w:rFonts w:ascii="MS Gothic" w:eastAsia="宋体" w:hAnsi="MS Gothic" w:hint="eastAsia"/>
            <w:kern w:val="0"/>
          </w:rPr>
          <w:t>1.1</w:t>
        </w:r>
      </w:ins>
    </w:p>
    <w:p w:rsidR="00552BC1" w:rsidRPr="00821A40" w:rsidRDefault="00552BC1" w:rsidP="00AB4FEC">
      <w:pPr>
        <w:ind w:firstLineChars="200" w:firstLine="420"/>
        <w:rPr>
          <w:rFonts w:ascii="Times New Roman" w:eastAsia="宋体" w:hAnsi="Times New Roman"/>
        </w:rPr>
      </w:pPr>
    </w:p>
    <w:p w:rsidR="00AB4FEC" w:rsidRPr="00531211" w:rsidRDefault="00AB4FEC" w:rsidP="00AB4FEC">
      <w:pPr>
        <w:rPr>
          <w:rFonts w:ascii="Times New Roman" w:eastAsia="宋体" w:hAnsi="Times New Roman"/>
          <w:b/>
        </w:rPr>
      </w:pPr>
      <w:r w:rsidRPr="00531211">
        <w:rPr>
          <w:rFonts w:ascii="Times New Roman" w:eastAsia="宋体" w:hAnsi="Times New Roman"/>
          <w:b/>
        </w:rPr>
        <w:t xml:space="preserve">2 </w:t>
      </w:r>
      <w:r w:rsidRPr="00531211">
        <w:rPr>
          <w:rFonts w:ascii="Times New Roman" w:eastAsia="宋体" w:hAnsi="Times New Roman" w:hint="eastAsia"/>
          <w:b/>
        </w:rPr>
        <w:t>整车信息</w:t>
      </w:r>
    </w:p>
    <w:p w:rsidR="00AB4FEC" w:rsidRDefault="00AB4FEC" w:rsidP="00AB4FEC">
      <w:pPr>
        <w:rPr>
          <w:rFonts w:ascii="Times New Roman" w:eastAsia="宋体"/>
        </w:rPr>
      </w:pPr>
      <w:r w:rsidRPr="00821A40">
        <w:rPr>
          <w:rFonts w:ascii="Times New Roman" w:eastAsia="宋体" w:hAnsi="Times New Roman"/>
        </w:rPr>
        <w:t xml:space="preserve">2.1 </w:t>
      </w:r>
      <w:r w:rsidRPr="00821A40">
        <w:rPr>
          <w:rFonts w:ascii="Times New Roman" w:eastAsia="宋体" w:hint="eastAsia"/>
        </w:rPr>
        <w:t>整车基本参数</w:t>
      </w:r>
    </w:p>
    <w:p w:rsidR="009A4928" w:rsidRPr="00B56A76" w:rsidRDefault="009A4928" w:rsidP="00654792">
      <w:pPr>
        <w:spacing w:beforeLines="50" w:before="156" w:afterLines="50" w:after="156"/>
        <w:ind w:firstLine="420"/>
        <w:jc w:val="left"/>
        <w:rPr>
          <w:rFonts w:ascii="Times New Roman" w:eastAsia="宋体" w:hAnsi="Times New Roman" w:cs="Times New Roman"/>
        </w:rPr>
      </w:pPr>
      <w:r w:rsidRPr="00B56A76">
        <w:rPr>
          <w:rFonts w:ascii="Times New Roman" w:eastAsia="宋体" w:hAnsi="Times New Roman" w:cs="Times New Roman" w:hint="eastAsia"/>
        </w:rPr>
        <w:t>表</w:t>
      </w:r>
      <w:r w:rsidRPr="00B56A76">
        <w:rPr>
          <w:rFonts w:ascii="Times New Roman" w:eastAsia="宋体" w:hAnsi="Times New Roman" w:cs="Times New Roman" w:hint="eastAsia"/>
        </w:rPr>
        <w:t xml:space="preserve">1. </w:t>
      </w:r>
      <w:r w:rsidRPr="00B56A76">
        <w:rPr>
          <w:rFonts w:ascii="Times New Roman" w:eastAsia="宋体" w:hAnsi="Times New Roman" w:cs="Times New Roman" w:hint="eastAsia"/>
        </w:rPr>
        <w:t>整车基本参数</w:t>
      </w:r>
    </w:p>
    <w:tbl>
      <w:tblPr>
        <w:tblStyle w:val="a5"/>
        <w:tblW w:w="7424" w:type="dxa"/>
        <w:jc w:val="center"/>
        <w:tblInd w:w="737" w:type="dxa"/>
        <w:tblLayout w:type="fixed"/>
        <w:tblLook w:val="04A0" w:firstRow="1" w:lastRow="0" w:firstColumn="1" w:lastColumn="0" w:noHBand="0" w:noVBand="1"/>
      </w:tblPr>
      <w:tblGrid>
        <w:gridCol w:w="1907"/>
        <w:gridCol w:w="5517"/>
      </w:tblGrid>
      <w:tr w:rsidR="00AB4FEC" w:rsidRPr="00821A40" w:rsidTr="00B56A76">
        <w:trPr>
          <w:jc w:val="center"/>
        </w:trPr>
        <w:tc>
          <w:tcPr>
            <w:tcW w:w="1907" w:type="dxa"/>
            <w:shd w:val="clear" w:color="auto" w:fill="D9D9D9" w:themeFill="background1" w:themeFillShade="D9"/>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技术参数</w:t>
            </w:r>
          </w:p>
        </w:tc>
        <w:tc>
          <w:tcPr>
            <w:tcW w:w="5517" w:type="dxa"/>
            <w:shd w:val="clear" w:color="auto" w:fill="D9D9D9" w:themeFill="background1" w:themeFillShade="D9"/>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规格</w:t>
            </w:r>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车型</w:t>
            </w:r>
          </w:p>
        </w:tc>
        <w:tc>
          <w:tcPr>
            <w:tcW w:w="5517" w:type="dxa"/>
            <w:vAlign w:val="center"/>
          </w:tcPr>
          <w:p w:rsidR="00AB4FEC" w:rsidRPr="00821A40" w:rsidRDefault="003D761D" w:rsidP="00D21B85">
            <w:pPr>
              <w:jc w:val="center"/>
              <w:rPr>
                <w:rFonts w:ascii="Times New Roman" w:eastAsia="宋体" w:hAnsi="Times New Roman"/>
                <w:sz w:val="21"/>
              </w:rPr>
            </w:pPr>
            <w:ins w:id="146" w:author="兴云动力科技-陈曦" w:date="2018-02-03T10:33:00Z">
              <w:r>
                <w:rPr>
                  <w:rFonts w:ascii="Times New Roman" w:eastAsia="宋体" w:hAnsi="Times New Roman"/>
                  <w:sz w:val="21"/>
                </w:rPr>
                <w:t>低速电动车</w:t>
              </w:r>
              <w:r>
                <w:rPr>
                  <w:rFonts w:ascii="Times New Roman" w:eastAsia="宋体" w:hAnsi="Times New Roman" w:hint="eastAsia"/>
                  <w:sz w:val="21"/>
                </w:rPr>
                <w:t>——</w:t>
              </w:r>
              <w:proofErr w:type="gramStart"/>
              <w:r>
                <w:rPr>
                  <w:rFonts w:ascii="Times New Roman" w:eastAsia="宋体" w:hAnsi="Times New Roman"/>
                  <w:sz w:val="21"/>
                </w:rPr>
                <w:t>鑫</w:t>
              </w:r>
              <w:proofErr w:type="gramEnd"/>
              <w:r>
                <w:rPr>
                  <w:rFonts w:ascii="Times New Roman" w:eastAsia="宋体" w:hAnsi="Times New Roman"/>
                  <w:sz w:val="21"/>
                </w:rPr>
                <w:t>盛</w:t>
              </w:r>
              <w:r>
                <w:rPr>
                  <w:rFonts w:ascii="Times New Roman" w:eastAsia="宋体" w:hAnsi="Times New Roman" w:hint="eastAsia"/>
                  <w:sz w:val="21"/>
                </w:rPr>
                <w:t>e</w:t>
              </w:r>
              <w:r>
                <w:rPr>
                  <w:rFonts w:ascii="Times New Roman" w:eastAsia="宋体" w:hAnsi="Times New Roman" w:hint="eastAsia"/>
                  <w:sz w:val="21"/>
                </w:rPr>
                <w:t>华</w:t>
              </w:r>
            </w:ins>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整备质量</w:t>
            </w:r>
          </w:p>
        </w:tc>
        <w:tc>
          <w:tcPr>
            <w:tcW w:w="5517" w:type="dxa"/>
            <w:vAlign w:val="center"/>
          </w:tcPr>
          <w:p w:rsidR="00AB4FEC" w:rsidRPr="00821A40" w:rsidRDefault="003D761D" w:rsidP="00D21B85">
            <w:pPr>
              <w:jc w:val="center"/>
              <w:rPr>
                <w:rFonts w:ascii="Times New Roman" w:eastAsia="宋体" w:hAnsi="Times New Roman"/>
                <w:sz w:val="21"/>
              </w:rPr>
            </w:pPr>
            <w:ins w:id="147" w:author="兴云动力科技-陈曦" w:date="2018-02-03T10:33:00Z">
              <w:r>
                <w:rPr>
                  <w:rFonts w:ascii="Times New Roman" w:eastAsia="宋体" w:hAnsi="Times New Roman" w:hint="eastAsia"/>
                  <w:sz w:val="21"/>
                </w:rPr>
                <w:t>870KG</w:t>
              </w:r>
            </w:ins>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满载质量</w:t>
            </w:r>
          </w:p>
        </w:tc>
        <w:tc>
          <w:tcPr>
            <w:tcW w:w="5517" w:type="dxa"/>
            <w:vAlign w:val="center"/>
          </w:tcPr>
          <w:p w:rsidR="00AB4FEC" w:rsidRPr="00821A40" w:rsidRDefault="00AB4FEC" w:rsidP="00D21B85">
            <w:pPr>
              <w:jc w:val="center"/>
              <w:rPr>
                <w:rFonts w:ascii="Times New Roman" w:eastAsia="宋体" w:hAnsi="Times New Roman"/>
                <w:sz w:val="21"/>
                <w:highlight w:val="yellow"/>
              </w:rPr>
            </w:pPr>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轮胎</w:t>
            </w:r>
          </w:p>
        </w:tc>
        <w:tc>
          <w:tcPr>
            <w:tcW w:w="5517" w:type="dxa"/>
            <w:vAlign w:val="center"/>
          </w:tcPr>
          <w:p w:rsidR="00AB4FEC" w:rsidRPr="00821A40" w:rsidRDefault="003D761D" w:rsidP="00D21B85">
            <w:pPr>
              <w:jc w:val="center"/>
              <w:rPr>
                <w:rFonts w:ascii="Times New Roman" w:eastAsia="宋体" w:hAnsi="Times New Roman"/>
                <w:sz w:val="21"/>
              </w:rPr>
            </w:pPr>
            <w:ins w:id="148" w:author="兴云动力科技-陈曦" w:date="2018-02-03T10:34:00Z">
              <w:r>
                <w:rPr>
                  <w:rFonts w:ascii="Times New Roman" w:eastAsia="宋体" w:hAnsi="Times New Roman" w:hint="eastAsia"/>
                  <w:sz w:val="21"/>
                </w:rPr>
                <w:t>155/65 R13</w:t>
              </w:r>
            </w:ins>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滚动半径</w:t>
            </w:r>
          </w:p>
        </w:tc>
        <w:tc>
          <w:tcPr>
            <w:tcW w:w="5517" w:type="dxa"/>
            <w:vAlign w:val="center"/>
          </w:tcPr>
          <w:p w:rsidR="00AB4FEC" w:rsidRPr="00821A40" w:rsidRDefault="00AB4FEC" w:rsidP="00D21B85">
            <w:pPr>
              <w:jc w:val="center"/>
              <w:rPr>
                <w:rFonts w:ascii="Times New Roman" w:eastAsia="宋体" w:hAnsi="Times New Roman"/>
                <w:sz w:val="21"/>
              </w:rPr>
            </w:pPr>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长</w:t>
            </w:r>
            <w:r w:rsidRPr="00821A40">
              <w:rPr>
                <w:rFonts w:ascii="Times New Roman" w:eastAsia="宋体" w:hAnsi="Times New Roman"/>
                <w:sz w:val="21"/>
              </w:rPr>
              <w:t>x</w:t>
            </w:r>
            <w:r w:rsidRPr="00821A40">
              <w:rPr>
                <w:rFonts w:ascii="Times New Roman" w:eastAsia="宋体" w:hint="eastAsia"/>
                <w:sz w:val="21"/>
              </w:rPr>
              <w:t>宽</w:t>
            </w:r>
            <w:r w:rsidRPr="00821A40">
              <w:rPr>
                <w:rFonts w:ascii="Times New Roman" w:eastAsia="宋体" w:hAnsi="Times New Roman"/>
                <w:sz w:val="21"/>
              </w:rPr>
              <w:t>x</w:t>
            </w:r>
            <w:r w:rsidRPr="00821A40">
              <w:rPr>
                <w:rFonts w:ascii="Times New Roman" w:eastAsia="宋体" w:hint="eastAsia"/>
                <w:sz w:val="21"/>
              </w:rPr>
              <w:t>高</w:t>
            </w:r>
          </w:p>
        </w:tc>
        <w:tc>
          <w:tcPr>
            <w:tcW w:w="5517" w:type="dxa"/>
            <w:vAlign w:val="center"/>
          </w:tcPr>
          <w:p w:rsidR="00AB4FEC" w:rsidRPr="00821A40" w:rsidRDefault="003D761D" w:rsidP="00D21B85">
            <w:pPr>
              <w:jc w:val="center"/>
              <w:rPr>
                <w:rFonts w:ascii="Times New Roman" w:eastAsia="宋体" w:hAnsi="Times New Roman"/>
                <w:sz w:val="21"/>
              </w:rPr>
            </w:pPr>
            <w:ins w:id="149" w:author="兴云动力科技-陈曦" w:date="2018-02-03T10:34:00Z">
              <w:r>
                <w:rPr>
                  <w:rFonts w:ascii="Times New Roman" w:eastAsia="宋体" w:hAnsi="Times New Roman" w:hint="eastAsia"/>
                  <w:sz w:val="21"/>
                </w:rPr>
                <w:t>2726</w:t>
              </w:r>
              <w:r>
                <w:rPr>
                  <w:rFonts w:ascii="Times New Roman" w:eastAsia="宋体" w:hAnsi="Times New Roman" w:hint="eastAsia"/>
                  <w:sz w:val="21"/>
                </w:rPr>
                <w:t>×</w:t>
              </w:r>
              <w:r>
                <w:rPr>
                  <w:rFonts w:ascii="Times New Roman" w:eastAsia="宋体" w:hAnsi="Times New Roman" w:hint="eastAsia"/>
                  <w:sz w:val="21"/>
                </w:rPr>
                <w:t>1510</w:t>
              </w:r>
              <w:r>
                <w:rPr>
                  <w:rFonts w:ascii="Times New Roman" w:eastAsia="宋体" w:hAnsi="Times New Roman" w:hint="eastAsia"/>
                  <w:sz w:val="21"/>
                </w:rPr>
                <w:t>×</w:t>
              </w:r>
              <w:r>
                <w:rPr>
                  <w:rFonts w:ascii="Times New Roman" w:eastAsia="宋体" w:hAnsi="Times New Roman" w:hint="eastAsia"/>
                  <w:sz w:val="21"/>
                </w:rPr>
                <w:t>1543</w:t>
              </w:r>
            </w:ins>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电机功率</w:t>
            </w:r>
          </w:p>
        </w:tc>
        <w:tc>
          <w:tcPr>
            <w:tcW w:w="5517" w:type="dxa"/>
            <w:vAlign w:val="center"/>
          </w:tcPr>
          <w:p w:rsidR="00AB4FEC" w:rsidRPr="00821A40" w:rsidRDefault="00AB4FEC" w:rsidP="00D21B85">
            <w:pPr>
              <w:jc w:val="center"/>
              <w:rPr>
                <w:rFonts w:ascii="Times New Roman" w:eastAsia="宋体" w:hAnsi="Times New Roman"/>
                <w:sz w:val="21"/>
              </w:rPr>
            </w:pPr>
          </w:p>
        </w:tc>
      </w:tr>
    </w:tbl>
    <w:p w:rsidR="00A4249B" w:rsidRDefault="00A4249B" w:rsidP="00AB4FEC">
      <w:pPr>
        <w:rPr>
          <w:rFonts w:ascii="Times New Roman" w:eastAsia="宋体" w:hAnsi="Times New Roman"/>
        </w:rPr>
      </w:pPr>
    </w:p>
    <w:p w:rsidR="00D557D0" w:rsidRPr="00821A40" w:rsidRDefault="00D557D0" w:rsidP="00AB4FEC">
      <w:pPr>
        <w:rPr>
          <w:rFonts w:ascii="Times New Roman" w:eastAsia="宋体" w:hAnsi="Times New Roman"/>
        </w:rPr>
      </w:pPr>
    </w:p>
    <w:p w:rsidR="00AB4FEC" w:rsidRDefault="00AB4FEC" w:rsidP="00AB4FEC">
      <w:pPr>
        <w:rPr>
          <w:ins w:id="150" w:author="兴云新能源-姜泉" w:date="2018-02-23T15:56:00Z"/>
          <w:rFonts w:ascii="Times New Roman" w:eastAsia="宋体"/>
        </w:rPr>
      </w:pPr>
      <w:r w:rsidRPr="00821A40">
        <w:rPr>
          <w:rFonts w:ascii="Times New Roman" w:eastAsia="宋体" w:hAnsi="Times New Roman"/>
        </w:rPr>
        <w:t xml:space="preserve">2.2 </w:t>
      </w:r>
      <w:r w:rsidRPr="00821A40">
        <w:rPr>
          <w:rFonts w:ascii="Times New Roman" w:eastAsia="宋体" w:hint="eastAsia"/>
        </w:rPr>
        <w:t>关键部件参数</w:t>
      </w:r>
    </w:p>
    <w:p w:rsidR="00725D72" w:rsidRDefault="00725D72" w:rsidP="00AB4FEC">
      <w:pPr>
        <w:rPr>
          <w:rFonts w:ascii="Times New Roman" w:eastAsia="宋体"/>
        </w:rPr>
      </w:pPr>
      <w:ins w:id="151" w:author="兴云新能源-姜泉" w:date="2018-02-23T15:56:00Z">
        <w:r>
          <w:rPr>
            <w:rFonts w:ascii="Times New Roman" w:eastAsia="宋体" w:hint="eastAsia"/>
          </w:rPr>
          <w:tab/>
        </w:r>
      </w:ins>
      <w:bookmarkStart w:id="152" w:name="_MON_1580906557"/>
      <w:bookmarkEnd w:id="152"/>
      <w:ins w:id="153" w:author="兴云新能源-姜泉" w:date="2018-02-23T15:56:00Z">
        <w:r>
          <w:rPr>
            <w:rFonts w:ascii="Times New Roman" w:eastAsia="宋体"/>
          </w:rPr>
          <w:object w:dxaOrig="1543" w:dyaOrig="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8.75pt" o:ole="">
              <v:imagedata r:id="rId9" o:title=""/>
            </v:shape>
            <o:OLEObject Type="Embed" ProgID="Word.Document.8" ShapeID="_x0000_i1025" DrawAspect="Icon" ObjectID="_1580988218" r:id="rId10">
              <o:FieldCodes>\s</o:FieldCodes>
            </o:OLEObject>
          </w:object>
        </w:r>
      </w:ins>
    </w:p>
    <w:p w:rsidR="009A4928" w:rsidRPr="00821A40" w:rsidRDefault="009A4928" w:rsidP="00654792">
      <w:pPr>
        <w:spacing w:beforeLines="50" w:before="156" w:afterLines="50" w:after="156"/>
        <w:jc w:val="left"/>
        <w:rPr>
          <w:rFonts w:ascii="Times New Roman" w:eastAsia="宋体" w:hAnsi="Times New Roman"/>
        </w:rPr>
      </w:pPr>
      <w:r w:rsidRPr="00821A40">
        <w:rPr>
          <w:rFonts w:ascii="Times New Roman" w:eastAsia="宋体" w:hAnsi="Times New Roman" w:hint="eastAsia"/>
        </w:rPr>
        <w:tab/>
      </w:r>
      <w:r w:rsidRPr="00B56A76">
        <w:rPr>
          <w:rFonts w:ascii="Times New Roman" w:eastAsia="宋体" w:hAnsi="Times New Roman" w:cs="Times New Roman" w:hint="eastAsia"/>
        </w:rPr>
        <w:t>表</w:t>
      </w:r>
      <w:r w:rsidRPr="00B56A76">
        <w:rPr>
          <w:rFonts w:ascii="Times New Roman" w:eastAsia="宋体" w:hAnsi="Times New Roman" w:cs="Times New Roman" w:hint="eastAsia"/>
        </w:rPr>
        <w:t xml:space="preserve">2. </w:t>
      </w:r>
      <w:r w:rsidRPr="00B56A76">
        <w:rPr>
          <w:rFonts w:ascii="Times New Roman" w:eastAsia="宋体" w:hAnsi="Times New Roman" w:cs="Times New Roman" w:hint="eastAsia"/>
        </w:rPr>
        <w:t>关键部件参数</w:t>
      </w:r>
    </w:p>
    <w:tbl>
      <w:tblPr>
        <w:tblStyle w:val="a5"/>
        <w:tblW w:w="7424" w:type="dxa"/>
        <w:jc w:val="center"/>
        <w:tblInd w:w="737" w:type="dxa"/>
        <w:tblLayout w:type="fixed"/>
        <w:tblLook w:val="04A0" w:firstRow="1" w:lastRow="0" w:firstColumn="1" w:lastColumn="0" w:noHBand="0" w:noVBand="1"/>
      </w:tblPr>
      <w:tblGrid>
        <w:gridCol w:w="1101"/>
        <w:gridCol w:w="1843"/>
        <w:gridCol w:w="4480"/>
      </w:tblGrid>
      <w:tr w:rsidR="00AB4FEC" w:rsidRPr="00821A40" w:rsidTr="00B56A76">
        <w:trPr>
          <w:jc w:val="center"/>
        </w:trPr>
        <w:tc>
          <w:tcPr>
            <w:tcW w:w="2944" w:type="dxa"/>
            <w:gridSpan w:val="2"/>
            <w:shd w:val="pct10" w:color="auto" w:fill="auto"/>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技术参数</w:t>
            </w:r>
          </w:p>
        </w:tc>
        <w:tc>
          <w:tcPr>
            <w:tcW w:w="4480" w:type="dxa"/>
            <w:shd w:val="pct10" w:color="auto" w:fill="auto"/>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规格</w:t>
            </w:r>
          </w:p>
        </w:tc>
      </w:tr>
      <w:tr w:rsidR="00AB4FEC" w:rsidRPr="00821A40" w:rsidTr="00B56A76">
        <w:trPr>
          <w:jc w:val="center"/>
        </w:trPr>
        <w:tc>
          <w:tcPr>
            <w:tcW w:w="1101" w:type="dxa"/>
            <w:vMerge w:val="restart"/>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动力电池</w:t>
            </w: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电压平台</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最大电流</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最大充电功率</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最大放电功率</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电芯</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restart"/>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restart"/>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restart"/>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tcPr>
          <w:p w:rsidR="00AB4FEC" w:rsidRPr="00821A40" w:rsidRDefault="00AB4FEC" w:rsidP="00D21B85">
            <w:pP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restart"/>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tcPr>
          <w:p w:rsidR="00AB4FEC" w:rsidRPr="00821A40" w:rsidRDefault="00AB4FEC" w:rsidP="00D21B85">
            <w:pP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bl>
    <w:p w:rsidR="00A4249B" w:rsidRPr="00821A40" w:rsidRDefault="00A4249B" w:rsidP="00AB4FEC">
      <w:pPr>
        <w:rPr>
          <w:rFonts w:ascii="Times New Roman" w:eastAsia="宋体" w:hAnsi="Times New Roman"/>
        </w:rPr>
      </w:pPr>
    </w:p>
    <w:p w:rsidR="00A4249B" w:rsidRPr="00821A40" w:rsidDel="00725D72" w:rsidRDefault="00A4249B" w:rsidP="00AB4FEC">
      <w:pPr>
        <w:rPr>
          <w:del w:id="154" w:author="兴云新能源-姜泉" w:date="2018-02-23T15:56:00Z"/>
          <w:rFonts w:ascii="Times New Roman" w:eastAsia="宋体" w:hAnsi="Times New Roman"/>
        </w:rPr>
      </w:pPr>
    </w:p>
    <w:p w:rsidR="00A4249B" w:rsidDel="00725D72" w:rsidRDefault="00A4249B" w:rsidP="00AB4FEC">
      <w:pPr>
        <w:rPr>
          <w:del w:id="155" w:author="兴云新能源-姜泉" w:date="2018-02-23T15:56:00Z"/>
          <w:rFonts w:ascii="Times New Roman" w:eastAsia="宋体" w:hAnsi="Times New Roman"/>
        </w:rPr>
      </w:pPr>
    </w:p>
    <w:p w:rsidR="00D557D0" w:rsidDel="00725D72" w:rsidRDefault="00D557D0" w:rsidP="00AB4FEC">
      <w:pPr>
        <w:rPr>
          <w:del w:id="156" w:author="兴云新能源-姜泉" w:date="2018-02-23T15:56:00Z"/>
          <w:rFonts w:ascii="Times New Roman" w:eastAsia="宋体" w:hAnsi="Times New Roman"/>
        </w:rPr>
      </w:pPr>
    </w:p>
    <w:p w:rsidR="00D557D0" w:rsidRPr="00821A40" w:rsidRDefault="00D557D0" w:rsidP="00AB4FEC">
      <w:pPr>
        <w:rPr>
          <w:rFonts w:ascii="Times New Roman" w:eastAsia="宋体" w:hAnsi="Times New Roman"/>
        </w:rPr>
      </w:pPr>
    </w:p>
    <w:p w:rsidR="00AB4FEC" w:rsidRPr="00821A40" w:rsidRDefault="00AB4FEC" w:rsidP="00AB4FEC">
      <w:pPr>
        <w:rPr>
          <w:rFonts w:ascii="Times New Roman" w:eastAsia="宋体" w:hAnsi="Times New Roman"/>
        </w:rPr>
      </w:pPr>
      <w:r w:rsidRPr="00821A40">
        <w:rPr>
          <w:rFonts w:ascii="Times New Roman" w:eastAsia="宋体" w:hAnsi="Times New Roman"/>
        </w:rPr>
        <w:t xml:space="preserve">2.3 </w:t>
      </w:r>
      <w:r w:rsidRPr="00821A40">
        <w:rPr>
          <w:rFonts w:ascii="Times New Roman" w:eastAsia="宋体" w:hAnsi="Times New Roman" w:hint="eastAsia"/>
        </w:rPr>
        <w:t>CAN</w:t>
      </w:r>
      <w:r w:rsidRPr="00821A40">
        <w:rPr>
          <w:rFonts w:ascii="Times New Roman" w:eastAsia="宋体" w:hint="eastAsia"/>
        </w:rPr>
        <w:t>架构拓扑</w:t>
      </w:r>
    </w:p>
    <w:p w:rsidR="00770EE0" w:rsidRPr="00821A40" w:rsidRDefault="00A4249B" w:rsidP="00B56A76">
      <w:pPr>
        <w:jc w:val="center"/>
        <w:rPr>
          <w:rFonts w:ascii="Times New Roman" w:eastAsia="宋体" w:hAnsi="Times New Roman"/>
        </w:rPr>
      </w:pPr>
      <w:r w:rsidRPr="00821A40">
        <w:rPr>
          <w:rFonts w:ascii="Times New Roman" w:eastAsia="宋体" w:hAnsi="Times New Roman"/>
          <w:noProof/>
        </w:rPr>
        <w:drawing>
          <wp:inline distT="0" distB="0" distL="0" distR="0">
            <wp:extent cx="5274310" cy="3048635"/>
            <wp:effectExtent l="19050" t="0" r="2540" b="0"/>
            <wp:docPr id="1" name="图片 0" descr="1000px-CmpE243_F14_T2_System_block_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px-CmpE243_F14_T2_System_block_diag.png"/>
                    <pic:cNvPicPr/>
                  </pic:nvPicPr>
                  <pic:blipFill>
                    <a:blip r:embed="rId11" cstate="print"/>
                    <a:stretch>
                      <a:fillRect/>
                    </a:stretch>
                  </pic:blipFill>
                  <pic:spPr>
                    <a:xfrm>
                      <a:off x="0" y="0"/>
                      <a:ext cx="5274310" cy="3048635"/>
                    </a:xfrm>
                    <a:prstGeom prst="rect">
                      <a:avLst/>
                    </a:prstGeom>
                  </pic:spPr>
                </pic:pic>
              </a:graphicData>
            </a:graphic>
          </wp:inline>
        </w:drawing>
      </w:r>
    </w:p>
    <w:p w:rsidR="00770EE0" w:rsidRPr="00216720" w:rsidRDefault="00A4249B" w:rsidP="00654792">
      <w:pPr>
        <w:spacing w:beforeLines="50" w:before="156" w:afterLines="50" w:after="156"/>
        <w:jc w:val="center"/>
        <w:rPr>
          <w:rFonts w:ascii="Times New Roman" w:eastAsia="宋体"/>
        </w:rPr>
      </w:pPr>
      <w:r w:rsidRPr="00821A40">
        <w:rPr>
          <w:rFonts w:ascii="Times New Roman" w:eastAsia="宋体" w:hint="eastAsia"/>
        </w:rPr>
        <w:t>图</w:t>
      </w:r>
      <w:r w:rsidRPr="00216720">
        <w:rPr>
          <w:rFonts w:ascii="Times New Roman" w:eastAsia="宋体" w:hint="eastAsia"/>
        </w:rPr>
        <w:t xml:space="preserve">1. </w:t>
      </w:r>
      <w:r w:rsidRPr="00821A40">
        <w:rPr>
          <w:rFonts w:ascii="Times New Roman" w:eastAsia="宋体" w:hint="eastAsia"/>
        </w:rPr>
        <w:t>车辆</w:t>
      </w:r>
      <w:r w:rsidRPr="00216720">
        <w:rPr>
          <w:rFonts w:ascii="Times New Roman" w:eastAsia="宋体" w:hint="eastAsia"/>
        </w:rPr>
        <w:t>CAN</w:t>
      </w:r>
      <w:r w:rsidRPr="00821A40">
        <w:rPr>
          <w:rFonts w:ascii="Times New Roman" w:eastAsia="宋体" w:hint="eastAsia"/>
        </w:rPr>
        <w:t>总线拓扑结构图</w:t>
      </w:r>
    </w:p>
    <w:p w:rsidR="00531211" w:rsidRPr="00821A40" w:rsidRDefault="00531211">
      <w:pPr>
        <w:rPr>
          <w:rFonts w:ascii="Times New Roman" w:eastAsia="宋体" w:hAnsi="Times New Roman"/>
        </w:rPr>
      </w:pPr>
    </w:p>
    <w:p w:rsidR="00AB4FEC" w:rsidRPr="00821A40" w:rsidRDefault="00AB4FEC" w:rsidP="00AB4FEC">
      <w:pPr>
        <w:rPr>
          <w:rFonts w:ascii="Times New Roman" w:eastAsia="宋体" w:hAnsi="Times New Roman"/>
          <w:lang w:eastAsia="zh-TW"/>
        </w:rPr>
      </w:pPr>
      <w:r w:rsidRPr="00821A40">
        <w:rPr>
          <w:rFonts w:ascii="Times New Roman" w:eastAsia="宋体" w:hAnsi="Times New Roman"/>
        </w:rPr>
        <w:t>2.</w:t>
      </w:r>
      <w:r w:rsidR="000F4B69" w:rsidRPr="00821A40">
        <w:rPr>
          <w:rFonts w:ascii="Times New Roman" w:eastAsia="宋体" w:hAnsi="Times New Roman" w:hint="eastAsia"/>
        </w:rPr>
        <w:t>4</w:t>
      </w:r>
      <w:r w:rsidRPr="00821A40">
        <w:rPr>
          <w:rFonts w:ascii="Times New Roman" w:eastAsia="宋体" w:hAnsi="Times New Roman"/>
        </w:rPr>
        <w:t xml:space="preserve"> </w:t>
      </w:r>
      <w:r w:rsidRPr="00821A40">
        <w:rPr>
          <w:rFonts w:ascii="Times New Roman" w:eastAsia="宋体" w:hint="eastAsia"/>
        </w:rPr>
        <w:t>电气原理拓扑</w:t>
      </w:r>
    </w:p>
    <w:p w:rsidR="00770EE0" w:rsidRPr="00821A40" w:rsidRDefault="00770EE0">
      <w:pPr>
        <w:rPr>
          <w:rFonts w:ascii="Times New Roman" w:eastAsia="宋体" w:hAnsi="Times New Roman"/>
        </w:rPr>
      </w:pPr>
    </w:p>
    <w:p w:rsidR="00A4249B" w:rsidRPr="00821A40" w:rsidRDefault="00661E08" w:rsidP="00B56A76">
      <w:pPr>
        <w:jc w:val="center"/>
        <w:rPr>
          <w:rFonts w:ascii="Times New Roman" w:eastAsia="宋体" w:hAnsi="Times New Roman"/>
        </w:rPr>
      </w:pPr>
      <w:r w:rsidRPr="00821A40">
        <w:rPr>
          <w:rFonts w:ascii="Times New Roman" w:eastAsia="宋体" w:hAnsi="Times New Roman" w:hint="eastAsia"/>
          <w:noProof/>
        </w:rPr>
        <w:lastRenderedPageBreak/>
        <w:drawing>
          <wp:inline distT="0" distB="0" distL="0" distR="0">
            <wp:extent cx="5274310" cy="4074160"/>
            <wp:effectExtent l="19050" t="0" r="2540" b="0"/>
            <wp:docPr id="2" name="图片 1" descr="blockdiagram_LF-1024x7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iagram_LF-1024x791.jpg"/>
                    <pic:cNvPicPr/>
                  </pic:nvPicPr>
                  <pic:blipFill>
                    <a:blip r:embed="rId12" cstate="print"/>
                    <a:stretch>
                      <a:fillRect/>
                    </a:stretch>
                  </pic:blipFill>
                  <pic:spPr>
                    <a:xfrm>
                      <a:off x="0" y="0"/>
                      <a:ext cx="5274310" cy="4074160"/>
                    </a:xfrm>
                    <a:prstGeom prst="rect">
                      <a:avLst/>
                    </a:prstGeom>
                  </pic:spPr>
                </pic:pic>
              </a:graphicData>
            </a:graphic>
          </wp:inline>
        </w:drawing>
      </w:r>
    </w:p>
    <w:p w:rsidR="00A4249B" w:rsidRDefault="00661E08" w:rsidP="00654792">
      <w:pPr>
        <w:spacing w:beforeLines="50" w:before="156" w:afterLines="50" w:after="156"/>
        <w:jc w:val="center"/>
        <w:rPr>
          <w:rFonts w:ascii="Times New Roman" w:eastAsia="宋体"/>
        </w:rPr>
      </w:pPr>
      <w:r w:rsidRPr="00821A40">
        <w:rPr>
          <w:rFonts w:ascii="Times New Roman" w:eastAsia="宋体" w:hint="eastAsia"/>
        </w:rPr>
        <w:t>图</w:t>
      </w:r>
      <w:r w:rsidRPr="00821A40">
        <w:rPr>
          <w:rFonts w:ascii="Times New Roman" w:eastAsia="宋体" w:hAnsi="Times New Roman" w:hint="eastAsia"/>
        </w:rPr>
        <w:t xml:space="preserve">2. </w:t>
      </w:r>
      <w:r w:rsidRPr="00821A40">
        <w:rPr>
          <w:rFonts w:ascii="Times New Roman" w:eastAsia="宋体" w:hint="eastAsia"/>
        </w:rPr>
        <w:t>车辆电气拓扑图</w:t>
      </w:r>
    </w:p>
    <w:p w:rsidR="00D557D0" w:rsidRPr="00821A40" w:rsidRDefault="00D557D0" w:rsidP="00654792">
      <w:pPr>
        <w:spacing w:beforeLines="50" w:before="156" w:afterLines="50" w:after="156"/>
        <w:jc w:val="center"/>
        <w:rPr>
          <w:rFonts w:ascii="Times New Roman" w:eastAsia="宋体" w:hAnsi="Times New Roman"/>
        </w:rPr>
      </w:pPr>
    </w:p>
    <w:p w:rsidR="00AB4FEC" w:rsidRPr="00531211" w:rsidRDefault="00AB4FEC" w:rsidP="00AB4FEC">
      <w:pPr>
        <w:rPr>
          <w:rFonts w:ascii="Times New Roman" w:eastAsia="宋体" w:hAnsi="Times New Roman"/>
          <w:b/>
        </w:rPr>
      </w:pPr>
      <w:r w:rsidRPr="00531211">
        <w:rPr>
          <w:rFonts w:ascii="Times New Roman" w:eastAsia="宋体" w:hAnsi="Times New Roman"/>
          <w:b/>
        </w:rPr>
        <w:t xml:space="preserve">3. </w:t>
      </w:r>
      <w:r w:rsidRPr="00531211">
        <w:rPr>
          <w:rFonts w:ascii="Times New Roman" w:eastAsia="宋体" w:hAnsi="Times New Roman" w:hint="eastAsia"/>
          <w:b/>
        </w:rPr>
        <w:t>整车开发目标</w:t>
      </w:r>
    </w:p>
    <w:p w:rsidR="00AB4FEC" w:rsidRPr="00821A40" w:rsidRDefault="00AB4FEC" w:rsidP="000D5A52">
      <w:pPr>
        <w:rPr>
          <w:rFonts w:ascii="Times New Roman" w:eastAsia="宋体" w:hAnsi="Times New Roman"/>
        </w:rPr>
      </w:pPr>
      <w:r w:rsidRPr="00821A40">
        <w:rPr>
          <w:rFonts w:ascii="Times New Roman" w:eastAsia="宋体" w:hAnsi="Times New Roman"/>
        </w:rPr>
        <w:t xml:space="preserve">3.1 </w:t>
      </w:r>
      <w:r w:rsidRPr="00821A40">
        <w:rPr>
          <w:rFonts w:ascii="Times New Roman" w:eastAsia="宋体" w:hint="eastAsia"/>
        </w:rPr>
        <w:t>整车功能定义</w:t>
      </w:r>
    </w:p>
    <w:p w:rsidR="00AB4FEC" w:rsidRPr="00821A40" w:rsidRDefault="00AB4FEC" w:rsidP="00AB4FEC">
      <w:pPr>
        <w:ind w:firstLineChars="200" w:firstLine="420"/>
        <w:rPr>
          <w:rFonts w:ascii="Times New Roman" w:eastAsia="宋体" w:hAnsi="Times New Roman"/>
        </w:rPr>
      </w:pPr>
      <w:r w:rsidRPr="00821A40">
        <w:rPr>
          <w:rFonts w:ascii="Times New Roman" w:eastAsia="宋体" w:hint="eastAsia"/>
        </w:rPr>
        <w:t>整车</w:t>
      </w:r>
      <w:r w:rsidRPr="00821A40">
        <w:rPr>
          <w:rFonts w:ascii="Times New Roman" w:eastAsia="宋体"/>
        </w:rPr>
        <w:t>正常行驶</w:t>
      </w:r>
      <w:r w:rsidRPr="00821A40">
        <w:rPr>
          <w:rFonts w:ascii="Times New Roman" w:eastAsia="宋体" w:hint="eastAsia"/>
        </w:rPr>
        <w:t>过程</w:t>
      </w:r>
      <w:r w:rsidRPr="00821A40">
        <w:rPr>
          <w:rFonts w:ascii="Times New Roman" w:eastAsia="宋体"/>
        </w:rPr>
        <w:t>中，通过</w:t>
      </w:r>
      <w:r w:rsidRPr="00821A40">
        <w:rPr>
          <w:rFonts w:ascii="Times New Roman" w:eastAsia="宋体" w:hint="eastAsia"/>
        </w:rPr>
        <w:t>钥匙</w:t>
      </w:r>
      <w:r w:rsidRPr="00821A40">
        <w:rPr>
          <w:rFonts w:ascii="Times New Roman" w:eastAsia="宋体" w:hAnsi="Times New Roman"/>
        </w:rPr>
        <w:t>ON</w:t>
      </w:r>
      <w:proofErr w:type="gramStart"/>
      <w:r w:rsidRPr="00821A40">
        <w:rPr>
          <w:rFonts w:ascii="Times New Roman" w:eastAsia="宋体" w:hint="eastAsia"/>
        </w:rPr>
        <w:t>档</w:t>
      </w:r>
      <w:proofErr w:type="gramEnd"/>
      <w:r w:rsidRPr="00821A40">
        <w:rPr>
          <w:rFonts w:ascii="Times New Roman" w:eastAsia="宋体"/>
        </w:rPr>
        <w:t>唤醒</w:t>
      </w:r>
      <w:r w:rsidRPr="00821A40">
        <w:rPr>
          <w:rFonts w:ascii="Times New Roman" w:eastAsia="宋体" w:hAnsi="Times New Roman" w:hint="eastAsia"/>
        </w:rPr>
        <w:t>TX2</w:t>
      </w:r>
      <w:r w:rsidRPr="00821A40">
        <w:rPr>
          <w:rFonts w:ascii="Times New Roman" w:eastAsia="宋体" w:hint="eastAsia"/>
        </w:rPr>
        <w:t>控制器</w:t>
      </w:r>
      <w:r w:rsidRPr="00821A40">
        <w:rPr>
          <w:rFonts w:ascii="Times New Roman" w:eastAsia="宋体"/>
        </w:rPr>
        <w:t>，由</w:t>
      </w:r>
      <w:r w:rsidRPr="00821A40">
        <w:rPr>
          <w:rFonts w:ascii="Times New Roman" w:eastAsia="宋体" w:hAnsi="Times New Roman" w:hint="eastAsia"/>
        </w:rPr>
        <w:t>TX2</w:t>
      </w:r>
      <w:r w:rsidRPr="00821A40">
        <w:rPr>
          <w:rFonts w:ascii="Times New Roman" w:eastAsia="宋体" w:hint="eastAsia"/>
        </w:rPr>
        <w:t>控制整车按照既定路线行驶，在行驶过程中</w:t>
      </w:r>
      <w:r w:rsidR="000F4B69" w:rsidRPr="00821A40">
        <w:rPr>
          <w:rFonts w:ascii="Times New Roman" w:eastAsia="宋体" w:hint="eastAsia"/>
        </w:rPr>
        <w:t>基于基站和高精地图</w:t>
      </w:r>
      <w:r w:rsidRPr="00821A40">
        <w:rPr>
          <w:rFonts w:ascii="Times New Roman" w:eastAsia="宋体" w:hint="eastAsia"/>
        </w:rPr>
        <w:t>通过激光雷达、</w:t>
      </w:r>
      <w:ins w:id="157" w:author="兴云动力科技-陈曦" w:date="2018-02-03T10:06:00Z">
        <w:r w:rsidR="00654792">
          <w:rPr>
            <w:rFonts w:ascii="Times New Roman" w:eastAsia="宋体" w:hint="eastAsia"/>
          </w:rPr>
          <w:t>毫米波雷达、</w:t>
        </w:r>
      </w:ins>
      <w:r w:rsidRPr="00821A40">
        <w:rPr>
          <w:rFonts w:ascii="Times New Roman" w:eastAsia="宋体" w:hint="eastAsia"/>
        </w:rPr>
        <w:t>摄像头等元器件识别障碍物、车速限制等情况，通过</w:t>
      </w:r>
      <w:r w:rsidRPr="00821A40">
        <w:rPr>
          <w:rFonts w:ascii="Times New Roman" w:eastAsia="宋体" w:hAnsi="Times New Roman" w:hint="eastAsia"/>
        </w:rPr>
        <w:t>TX2</w:t>
      </w:r>
      <w:r w:rsidRPr="00821A40">
        <w:rPr>
          <w:rFonts w:ascii="Times New Roman" w:eastAsia="宋体" w:hint="eastAsia"/>
        </w:rPr>
        <w:t>控制整车加减速</w:t>
      </w:r>
      <w:r w:rsidR="00F94180" w:rsidRPr="00821A40">
        <w:rPr>
          <w:rFonts w:ascii="Times New Roman" w:eastAsia="宋体" w:hint="eastAsia"/>
        </w:rPr>
        <w:t>，转弯</w:t>
      </w:r>
      <w:r w:rsidRPr="00821A40">
        <w:rPr>
          <w:rFonts w:ascii="Times New Roman" w:eastAsia="宋体" w:hint="eastAsia"/>
        </w:rPr>
        <w:t>及紧急制动等处理方式，完成既定路线行驶。</w:t>
      </w:r>
    </w:p>
    <w:p w:rsidR="000F4B69" w:rsidRPr="00821A40" w:rsidRDefault="000F4B69" w:rsidP="000F4B69">
      <w:pPr>
        <w:rPr>
          <w:rFonts w:ascii="Times New Roman" w:eastAsia="宋体" w:hAnsi="Times New Roman"/>
        </w:rPr>
      </w:pPr>
    </w:p>
    <w:p w:rsidR="000F4B69" w:rsidRPr="00B56A76" w:rsidRDefault="000F4B69" w:rsidP="000F4B69">
      <w:pPr>
        <w:rPr>
          <w:rFonts w:ascii="Times New Roman" w:eastAsia="宋体" w:hAnsi="Times New Roman"/>
          <w:b/>
        </w:rPr>
      </w:pPr>
      <w:r w:rsidRPr="00B56A76">
        <w:rPr>
          <w:rFonts w:ascii="Times New Roman" w:eastAsia="宋体" w:hAnsi="Times New Roman" w:hint="eastAsia"/>
          <w:b/>
        </w:rPr>
        <w:t xml:space="preserve">4. </w:t>
      </w:r>
      <w:r w:rsidR="00442A67">
        <w:rPr>
          <w:rFonts w:ascii="Times New Roman" w:eastAsia="宋体" w:hAnsi="Times New Roman" w:hint="eastAsia"/>
          <w:b/>
        </w:rPr>
        <w:t>外部感知</w:t>
      </w:r>
      <w:r w:rsidR="009A4928" w:rsidRPr="00B56A76">
        <w:rPr>
          <w:rFonts w:ascii="Times New Roman" w:eastAsia="宋体" w:hAnsi="Times New Roman" w:hint="eastAsia"/>
          <w:b/>
        </w:rPr>
        <w:t>硬件系统</w:t>
      </w:r>
    </w:p>
    <w:p w:rsidR="009A4928" w:rsidRPr="00821A40" w:rsidRDefault="000F4B69" w:rsidP="000F4B69">
      <w:pPr>
        <w:rPr>
          <w:rFonts w:ascii="Times New Roman" w:eastAsia="宋体" w:hAnsi="Times New Roman"/>
        </w:rPr>
      </w:pPr>
      <w:r w:rsidRPr="00821A40">
        <w:rPr>
          <w:rFonts w:ascii="Times New Roman" w:eastAsia="宋体" w:hAnsi="Times New Roman" w:hint="eastAsia"/>
        </w:rPr>
        <w:t xml:space="preserve">4.1 </w:t>
      </w:r>
      <w:r w:rsidR="009A4928" w:rsidRPr="00821A40">
        <w:rPr>
          <w:rFonts w:ascii="Times New Roman" w:eastAsia="宋体" w:hAnsi="Times New Roman" w:hint="eastAsia"/>
        </w:rPr>
        <w:t>传感器选择</w:t>
      </w:r>
    </w:p>
    <w:p w:rsidR="00B56A76" w:rsidRPr="009A4928" w:rsidRDefault="009A4928" w:rsidP="004F2690">
      <w:pPr>
        <w:ind w:firstLineChars="200" w:firstLine="420"/>
        <w:rPr>
          <w:rFonts w:ascii="Times New Roman" w:eastAsia="宋体" w:hAnsi="Times New Roman"/>
        </w:rPr>
      </w:pPr>
      <w:r w:rsidRPr="009A4928">
        <w:rPr>
          <w:rFonts w:ascii="Times New Roman" w:eastAsia="宋体" w:hAnsi="Times New Roman" w:hint="eastAsia"/>
        </w:rPr>
        <w:t>自动驾驶</w:t>
      </w:r>
      <w:r w:rsidR="002C5EA5">
        <w:rPr>
          <w:rFonts w:ascii="Times New Roman" w:eastAsia="宋体" w:hAnsi="Times New Roman" w:hint="eastAsia"/>
        </w:rPr>
        <w:t>中用于外部感知的</w:t>
      </w:r>
      <w:r w:rsidR="00B56A76">
        <w:rPr>
          <w:rFonts w:ascii="Times New Roman" w:eastAsia="宋体" w:hAnsi="Times New Roman"/>
        </w:rPr>
        <w:t>车载传感器主要</w:t>
      </w:r>
      <w:r w:rsidR="00B56A76">
        <w:rPr>
          <w:rFonts w:ascii="Times New Roman" w:eastAsia="宋体" w:hAnsi="Times New Roman" w:hint="eastAsia"/>
        </w:rPr>
        <w:t>可以被</w:t>
      </w:r>
      <w:r w:rsidRPr="009A4928">
        <w:rPr>
          <w:rFonts w:ascii="Times New Roman" w:eastAsia="宋体" w:hAnsi="Times New Roman"/>
        </w:rPr>
        <w:t>分</w:t>
      </w:r>
      <w:r w:rsidR="00B56A76">
        <w:rPr>
          <w:rFonts w:ascii="Times New Roman" w:eastAsia="宋体" w:hAnsi="Times New Roman" w:hint="eastAsia"/>
        </w:rPr>
        <w:t>为</w:t>
      </w:r>
      <w:r w:rsidRPr="009A4928">
        <w:rPr>
          <w:rFonts w:ascii="Times New Roman" w:eastAsia="宋体" w:hAnsi="Times New Roman"/>
        </w:rPr>
        <w:t>五种：电子雷达、激光雷达、相机、红外线相机、超声波传感器。其中，超声波由于探测距离太近，虽然现在搭载率很高，但是将来可能会更多的被取代</w:t>
      </w:r>
      <w:r w:rsidRPr="009A4928">
        <w:rPr>
          <w:rFonts w:ascii="Times New Roman" w:eastAsia="宋体" w:hAnsi="Times New Roman" w:hint="eastAsia"/>
        </w:rPr>
        <w:t>(</w:t>
      </w:r>
      <w:r w:rsidRPr="009A4928">
        <w:rPr>
          <w:rFonts w:ascii="Times New Roman" w:eastAsia="宋体" w:hAnsi="Times New Roman" w:hint="eastAsia"/>
        </w:rPr>
        <w:t>中距离毫米波雷达</w:t>
      </w:r>
      <w:r w:rsidRPr="009A4928">
        <w:rPr>
          <w:rFonts w:ascii="Times New Roman" w:eastAsia="宋体" w:hAnsi="Times New Roman" w:hint="eastAsia"/>
        </w:rPr>
        <w:t>)</w:t>
      </w:r>
      <w:r w:rsidRPr="009A4928">
        <w:rPr>
          <w:rFonts w:ascii="Times New Roman" w:eastAsia="宋体" w:hAnsi="Times New Roman"/>
        </w:rPr>
        <w:t>。</w:t>
      </w:r>
      <w:r w:rsidR="00B56A76">
        <w:rPr>
          <w:rFonts w:ascii="Times New Roman" w:eastAsia="宋体" w:hAnsi="Times New Roman" w:hint="eastAsia"/>
        </w:rPr>
        <w:t>表</w:t>
      </w:r>
      <w:r w:rsidR="00B56A76">
        <w:rPr>
          <w:rFonts w:ascii="Times New Roman" w:eastAsia="宋体" w:hAnsi="Times New Roman" w:hint="eastAsia"/>
        </w:rPr>
        <w:t>3</w:t>
      </w:r>
      <w:r w:rsidR="00B56A76">
        <w:rPr>
          <w:rFonts w:ascii="Times New Roman" w:eastAsia="宋体" w:hAnsi="Times New Roman" w:hint="eastAsia"/>
        </w:rPr>
        <w:t>给出了目前这五种传感器的优缺点对比。</w:t>
      </w:r>
    </w:p>
    <w:p w:rsidR="009A4928" w:rsidRPr="009A4928" w:rsidRDefault="009A4928" w:rsidP="00654792">
      <w:pPr>
        <w:spacing w:beforeLines="50" w:before="156" w:afterLines="50" w:after="156"/>
        <w:jc w:val="left"/>
        <w:rPr>
          <w:rFonts w:ascii="Times New Roman" w:eastAsia="宋体" w:hAnsi="Times New Roman" w:cs="Times New Roman"/>
        </w:rPr>
      </w:pPr>
      <w:r w:rsidRPr="009A4928">
        <w:rPr>
          <w:rFonts w:ascii="Times New Roman" w:eastAsia="宋体" w:hAnsi="Times New Roman" w:cs="Times New Roman" w:hint="eastAsia"/>
        </w:rPr>
        <w:t>表</w:t>
      </w:r>
      <w:r w:rsidR="00B56A76">
        <w:rPr>
          <w:rFonts w:ascii="Times New Roman" w:eastAsia="宋体" w:hAnsi="Times New Roman" w:cs="Times New Roman" w:hint="eastAsia"/>
        </w:rPr>
        <w:t xml:space="preserve">3. </w:t>
      </w:r>
      <w:r w:rsidRPr="009A4928">
        <w:rPr>
          <w:rFonts w:ascii="Times New Roman" w:eastAsia="宋体" w:hAnsi="Times New Roman" w:cs="Times New Roman" w:hint="eastAsia"/>
        </w:rPr>
        <w:t>汽车环境感知传感器的特点</w:t>
      </w:r>
    </w:p>
    <w:tbl>
      <w:tblPr>
        <w:tblStyle w:val="1"/>
        <w:tblW w:w="0" w:type="auto"/>
        <w:jc w:val="center"/>
        <w:tblLook w:val="04A0" w:firstRow="1" w:lastRow="0" w:firstColumn="1" w:lastColumn="0" w:noHBand="0" w:noVBand="1"/>
      </w:tblPr>
      <w:tblGrid>
        <w:gridCol w:w="1696"/>
        <w:gridCol w:w="3261"/>
        <w:gridCol w:w="3339"/>
      </w:tblGrid>
      <w:tr w:rsidR="009A4928" w:rsidRPr="009A4928" w:rsidTr="00B56A76">
        <w:trPr>
          <w:trHeight w:val="561"/>
          <w:jc w:val="center"/>
        </w:trPr>
        <w:tc>
          <w:tcPr>
            <w:tcW w:w="1696" w:type="dxa"/>
            <w:vAlign w:val="center"/>
          </w:tcPr>
          <w:p w:rsidR="009A4928" w:rsidRPr="009A4928" w:rsidRDefault="009A4928" w:rsidP="009A4928">
            <w:pPr>
              <w:jc w:val="center"/>
              <w:rPr>
                <w:rFonts w:ascii="Times New Roman" w:eastAsia="宋体" w:hAnsi="Times New Roman" w:cs="Times New Roman"/>
                <w:b/>
                <w:sz w:val="18"/>
                <w:szCs w:val="18"/>
              </w:rPr>
            </w:pPr>
            <w:r w:rsidRPr="009A4928">
              <w:rPr>
                <w:rFonts w:ascii="Times New Roman" w:eastAsia="宋体" w:hAnsi="Times New Roman" w:cs="Times New Roman" w:hint="eastAsia"/>
                <w:b/>
                <w:sz w:val="18"/>
                <w:szCs w:val="18"/>
              </w:rPr>
              <w:t>种类</w:t>
            </w:r>
          </w:p>
        </w:tc>
        <w:tc>
          <w:tcPr>
            <w:tcW w:w="3261" w:type="dxa"/>
            <w:vAlign w:val="center"/>
          </w:tcPr>
          <w:p w:rsidR="009A4928" w:rsidRPr="009A4928" w:rsidRDefault="009A4928" w:rsidP="009A4928">
            <w:pPr>
              <w:jc w:val="center"/>
              <w:rPr>
                <w:rFonts w:ascii="Times New Roman" w:eastAsia="宋体" w:hAnsi="Times New Roman" w:cs="Times New Roman"/>
                <w:b/>
                <w:sz w:val="18"/>
                <w:szCs w:val="18"/>
              </w:rPr>
            </w:pPr>
            <w:r w:rsidRPr="009A4928">
              <w:rPr>
                <w:rFonts w:ascii="Times New Roman" w:eastAsia="宋体" w:hAnsi="Times New Roman" w:cs="Times New Roman" w:hint="eastAsia"/>
                <w:b/>
                <w:sz w:val="18"/>
                <w:szCs w:val="18"/>
              </w:rPr>
              <w:t>优点</w:t>
            </w:r>
          </w:p>
        </w:tc>
        <w:tc>
          <w:tcPr>
            <w:tcW w:w="3339" w:type="dxa"/>
            <w:vAlign w:val="center"/>
          </w:tcPr>
          <w:p w:rsidR="009A4928" w:rsidRPr="009A4928" w:rsidRDefault="009A4928" w:rsidP="009A4928">
            <w:pPr>
              <w:jc w:val="center"/>
              <w:rPr>
                <w:rFonts w:ascii="Times New Roman" w:eastAsia="宋体" w:hAnsi="Times New Roman" w:cs="Times New Roman"/>
                <w:b/>
                <w:sz w:val="18"/>
                <w:szCs w:val="18"/>
              </w:rPr>
            </w:pPr>
            <w:r w:rsidRPr="009A4928">
              <w:rPr>
                <w:rFonts w:ascii="Times New Roman" w:eastAsia="宋体" w:hAnsi="Times New Roman" w:cs="Times New Roman" w:hint="eastAsia"/>
                <w:b/>
                <w:sz w:val="18"/>
                <w:szCs w:val="18"/>
              </w:rPr>
              <w:t>缺点</w:t>
            </w:r>
          </w:p>
        </w:tc>
      </w:tr>
      <w:tr w:rsidR="009A4928" w:rsidRPr="009A4928" w:rsidTr="00B56A76">
        <w:trPr>
          <w:trHeight w:val="1126"/>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电子雷达</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距离精度高，相对速度快</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恶劣天气和污染也可用</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无反射的障碍物也可测</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现阶段尚不支持成像</w:t>
            </w:r>
          </w:p>
        </w:tc>
      </w:tr>
      <w:tr w:rsidR="009A4928" w:rsidRPr="009A4928" w:rsidTr="00B56A76">
        <w:trPr>
          <w:trHeight w:val="1142"/>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lastRenderedPageBreak/>
              <w:t>激光雷达</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距离精度高</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比电子雷达便宜</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空间分解能力高</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恶劣天气，污染，能力差</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无光学反射的障碍检测困难</w:t>
            </w:r>
          </w:p>
        </w:tc>
      </w:tr>
      <w:tr w:rsidR="009A4928" w:rsidRPr="009A4928" w:rsidTr="00B56A76">
        <w:trPr>
          <w:trHeight w:val="936"/>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相机</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车线、标识、立体物的检测</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双目相机可精确定位物体</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恶劣天气、污染、逆光时性能差</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单目相机距离精度低</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图像处理复杂</w:t>
            </w:r>
          </w:p>
        </w:tc>
      </w:tr>
      <w:tr w:rsidR="009A4928" w:rsidRPr="009A4928" w:rsidTr="00B56A76">
        <w:trPr>
          <w:trHeight w:val="698"/>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红外相机</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看不见时也可检测前方人、动物</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价格高</w:t>
            </w:r>
          </w:p>
        </w:tc>
      </w:tr>
      <w:tr w:rsidR="009A4928" w:rsidRPr="009A4928" w:rsidTr="00B56A76">
        <w:trPr>
          <w:trHeight w:val="708"/>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超声波传感器</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1~5m</w:t>
            </w:r>
            <w:r w:rsidRPr="009A4928">
              <w:rPr>
                <w:rFonts w:ascii="Times New Roman" w:eastAsia="宋体" w:hAnsi="Times New Roman" w:cs="Times New Roman" w:hint="eastAsia"/>
                <w:sz w:val="18"/>
                <w:szCs w:val="18"/>
              </w:rPr>
              <w:t>近距离、低速</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体积小、价格低</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近距离适用</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高速时噪声大、检测困难</w:t>
            </w:r>
          </w:p>
        </w:tc>
      </w:tr>
    </w:tbl>
    <w:p w:rsidR="00264013" w:rsidRDefault="00264013" w:rsidP="00264013">
      <w:pPr>
        <w:rPr>
          <w:rFonts w:ascii="Times New Roman" w:eastAsia="宋体" w:hAnsi="Times New Roman" w:cs="Times New Roman"/>
        </w:rPr>
      </w:pPr>
    </w:p>
    <w:p w:rsidR="00264013" w:rsidRDefault="00264013" w:rsidP="00264013">
      <w:pPr>
        <w:rPr>
          <w:rFonts w:ascii="Times New Roman" w:eastAsia="宋体" w:hAnsi="Times New Roman" w:cs="Times New Roman"/>
        </w:rPr>
      </w:pPr>
    </w:p>
    <w:p w:rsidR="00264013" w:rsidRPr="00821A40" w:rsidRDefault="00264013" w:rsidP="00264013">
      <w:pPr>
        <w:rPr>
          <w:rFonts w:ascii="Times New Roman" w:eastAsia="宋体" w:hAnsi="Times New Roman"/>
        </w:rPr>
      </w:pPr>
      <w:r w:rsidRPr="00821A40">
        <w:rPr>
          <w:rFonts w:ascii="Times New Roman" w:eastAsia="宋体" w:hAnsi="Times New Roman" w:hint="eastAsia"/>
        </w:rPr>
        <w:t>4.</w:t>
      </w:r>
      <w:r>
        <w:rPr>
          <w:rFonts w:ascii="Times New Roman" w:eastAsia="宋体" w:hAnsi="Times New Roman" w:hint="eastAsia"/>
        </w:rPr>
        <w:t>2</w:t>
      </w:r>
      <w:r w:rsidRPr="00821A40">
        <w:rPr>
          <w:rFonts w:ascii="Times New Roman" w:eastAsia="宋体" w:hAnsi="Times New Roman" w:hint="eastAsia"/>
        </w:rPr>
        <w:t xml:space="preserve"> </w:t>
      </w:r>
      <w:r w:rsidRPr="00821A40">
        <w:rPr>
          <w:rFonts w:ascii="Times New Roman" w:eastAsia="宋体" w:hAnsi="Times New Roman" w:hint="eastAsia"/>
        </w:rPr>
        <w:t>传感器</w:t>
      </w:r>
      <w:r>
        <w:rPr>
          <w:rFonts w:ascii="Times New Roman" w:eastAsia="宋体" w:hAnsi="Times New Roman" w:hint="eastAsia"/>
        </w:rPr>
        <w:t>位置</w:t>
      </w:r>
    </w:p>
    <w:p w:rsidR="009A4928" w:rsidRPr="009A4928" w:rsidRDefault="009A4928" w:rsidP="009A4928">
      <w:pPr>
        <w:ind w:firstLineChars="200" w:firstLine="420"/>
        <w:rPr>
          <w:rFonts w:ascii="Times New Roman" w:eastAsia="宋体" w:hAnsi="Times New Roman"/>
        </w:rPr>
      </w:pPr>
      <w:r w:rsidRPr="009A4928">
        <w:rPr>
          <w:rFonts w:ascii="Times New Roman" w:eastAsia="宋体" w:hAnsi="Times New Roman" w:hint="eastAsia"/>
        </w:rPr>
        <w:t>根据上述</w:t>
      </w:r>
      <w:r w:rsidR="002C3957">
        <w:rPr>
          <w:rFonts w:ascii="Times New Roman" w:eastAsia="宋体" w:hAnsi="Times New Roman" w:hint="eastAsia"/>
        </w:rPr>
        <w:t>综合</w:t>
      </w:r>
      <w:r w:rsidRPr="009A4928">
        <w:rPr>
          <w:rFonts w:ascii="Times New Roman" w:eastAsia="宋体" w:hAnsi="Times New Roman" w:hint="eastAsia"/>
        </w:rPr>
        <w:t>对比，并结合研究</w:t>
      </w:r>
      <w:r w:rsidR="002C3957">
        <w:rPr>
          <w:rFonts w:ascii="Times New Roman" w:eastAsia="宋体" w:hAnsi="Times New Roman" w:hint="eastAsia"/>
        </w:rPr>
        <w:t>报告</w:t>
      </w:r>
      <w:r w:rsidRPr="009A4928">
        <w:rPr>
          <w:rFonts w:ascii="Times New Roman" w:eastAsia="宋体" w:hAnsi="Times New Roman" w:hint="eastAsia"/>
        </w:rPr>
        <w:t>，</w:t>
      </w:r>
      <w:r w:rsidR="002C3957">
        <w:rPr>
          <w:rFonts w:ascii="Times New Roman" w:eastAsia="宋体" w:hAnsi="Times New Roman" w:hint="eastAsia"/>
        </w:rPr>
        <w:t>本项目的外部感知硬件系统拟采用</w:t>
      </w:r>
      <w:r w:rsidRPr="009A4928">
        <w:rPr>
          <w:rFonts w:ascii="Times New Roman" w:eastAsia="宋体" w:hAnsi="Times New Roman" w:hint="eastAsia"/>
        </w:rPr>
        <w:t>激光雷达</w:t>
      </w:r>
      <w:r w:rsidR="002C3957">
        <w:rPr>
          <w:rFonts w:ascii="Times New Roman" w:eastAsia="宋体" w:hAnsi="Times New Roman" w:hint="eastAsia"/>
        </w:rPr>
        <w:t>或</w:t>
      </w:r>
      <w:r w:rsidRPr="009A4928">
        <w:rPr>
          <w:rFonts w:ascii="Times New Roman" w:eastAsia="宋体" w:hAnsi="Times New Roman" w:hint="eastAsia"/>
        </w:rPr>
        <w:t>毫米波雷达和摄像头的组合，</w:t>
      </w:r>
      <w:r w:rsidR="002C3957">
        <w:rPr>
          <w:rFonts w:ascii="Times New Roman" w:eastAsia="宋体" w:hAnsi="Times New Roman" w:hint="eastAsia"/>
        </w:rPr>
        <w:t>再</w:t>
      </w:r>
      <w:r w:rsidRPr="009A4928">
        <w:rPr>
          <w:rFonts w:ascii="Times New Roman" w:eastAsia="宋体" w:hAnsi="Times New Roman" w:hint="eastAsia"/>
        </w:rPr>
        <w:t>辅助以超声波雷达进行盲区检测。</w:t>
      </w:r>
      <w:r w:rsidR="002C3957">
        <w:rPr>
          <w:rFonts w:ascii="Times New Roman" w:eastAsia="宋体" w:hAnsi="Times New Roman" w:hint="eastAsia"/>
        </w:rPr>
        <w:t>具体的</w:t>
      </w:r>
      <w:r w:rsidR="002C5EA5">
        <w:rPr>
          <w:rFonts w:ascii="Times New Roman" w:eastAsia="宋体" w:hAnsi="Times New Roman" w:hint="eastAsia"/>
        </w:rPr>
        <w:t>传感器选择及位置是</w:t>
      </w:r>
      <w:r w:rsidR="004E477A">
        <w:rPr>
          <w:rFonts w:ascii="Times New Roman" w:eastAsia="宋体" w:hAnsi="Times New Roman" w:hint="eastAsia"/>
        </w:rPr>
        <w:t>（如图</w:t>
      </w:r>
      <w:r w:rsidR="004E477A">
        <w:rPr>
          <w:rFonts w:ascii="Times New Roman" w:eastAsia="宋体" w:hAnsi="Times New Roman" w:hint="eastAsia"/>
        </w:rPr>
        <w:t>3</w:t>
      </w:r>
      <w:r w:rsidR="004E477A">
        <w:rPr>
          <w:rFonts w:ascii="Times New Roman" w:eastAsia="宋体" w:hAnsi="Times New Roman" w:hint="eastAsia"/>
        </w:rPr>
        <w:t>所示）</w:t>
      </w:r>
      <w:r w:rsidRPr="009A4928">
        <w:rPr>
          <w:rFonts w:ascii="Times New Roman" w:eastAsia="宋体" w:hAnsi="Times New Roman" w:hint="eastAsia"/>
        </w:rPr>
        <w:t>：</w:t>
      </w:r>
    </w:p>
    <w:p w:rsidR="009A4928" w:rsidRPr="00B56A76" w:rsidRDefault="009A4928" w:rsidP="00B56A76">
      <w:pPr>
        <w:pStyle w:val="a7"/>
        <w:numPr>
          <w:ilvl w:val="0"/>
          <w:numId w:val="2"/>
        </w:numPr>
        <w:ind w:firstLineChars="0"/>
        <w:rPr>
          <w:rFonts w:ascii="Times New Roman" w:eastAsia="宋体" w:hAnsi="Times New Roman"/>
        </w:rPr>
      </w:pPr>
      <w:r w:rsidRPr="00B56A76">
        <w:rPr>
          <w:rFonts w:ascii="Times New Roman" w:eastAsia="宋体" w:hAnsi="Times New Roman"/>
        </w:rPr>
        <w:t>顶部放置</w:t>
      </w:r>
      <w:del w:id="158" w:author="兴云动力科技-陈曦" w:date="2018-02-03T10:12:00Z">
        <w:r w:rsidRPr="00B56A76" w:rsidDel="004674D1">
          <w:rPr>
            <w:rFonts w:ascii="Times New Roman" w:eastAsia="宋体" w:hAnsi="Times New Roman"/>
          </w:rPr>
          <w:delText>长焦高清摄像头以及</w:delText>
        </w:r>
      </w:del>
      <w:r w:rsidRPr="00B56A76">
        <w:rPr>
          <w:rFonts w:ascii="Times New Roman" w:eastAsia="宋体" w:hAnsi="Times New Roman"/>
        </w:rPr>
        <w:t>一枚激光雷达</w:t>
      </w:r>
    </w:p>
    <w:p w:rsidR="009A4928" w:rsidRPr="00B56A76" w:rsidRDefault="009A4928" w:rsidP="00B56A76">
      <w:pPr>
        <w:pStyle w:val="a7"/>
        <w:numPr>
          <w:ilvl w:val="0"/>
          <w:numId w:val="2"/>
        </w:numPr>
        <w:ind w:firstLineChars="0"/>
        <w:rPr>
          <w:rFonts w:ascii="Times New Roman" w:eastAsia="宋体" w:hAnsi="Times New Roman"/>
        </w:rPr>
      </w:pPr>
      <w:r w:rsidRPr="00B56A76">
        <w:rPr>
          <w:rFonts w:ascii="Times New Roman" w:eastAsia="宋体" w:hAnsi="Times New Roman"/>
        </w:rPr>
        <w:t>车前放置一枚</w:t>
      </w:r>
      <w:proofErr w:type="gramStart"/>
      <w:r w:rsidRPr="00B56A76">
        <w:rPr>
          <w:rFonts w:ascii="Times New Roman" w:eastAsia="宋体" w:hAnsi="Times New Roman"/>
        </w:rPr>
        <w:t>短焦高清</w:t>
      </w:r>
      <w:proofErr w:type="gramEnd"/>
      <w:r w:rsidRPr="00B56A76">
        <w:rPr>
          <w:rFonts w:ascii="Times New Roman" w:eastAsia="宋体" w:hAnsi="Times New Roman"/>
        </w:rPr>
        <w:t>摄像头</w:t>
      </w:r>
    </w:p>
    <w:p w:rsidR="009A4928" w:rsidRPr="00B56A76" w:rsidRDefault="004674D1" w:rsidP="00B56A76">
      <w:pPr>
        <w:pStyle w:val="a7"/>
        <w:numPr>
          <w:ilvl w:val="0"/>
          <w:numId w:val="2"/>
        </w:numPr>
        <w:ind w:firstLineChars="0"/>
        <w:rPr>
          <w:rFonts w:ascii="Times New Roman" w:eastAsia="宋体" w:hAnsi="Times New Roman"/>
        </w:rPr>
      </w:pPr>
      <w:ins w:id="159" w:author="兴云动力科技-陈曦" w:date="2018-02-03T10:13:00Z">
        <w:r>
          <w:rPr>
            <w:rFonts w:ascii="Times New Roman" w:eastAsia="宋体" w:hAnsi="Times New Roman"/>
          </w:rPr>
          <w:t>车辆</w:t>
        </w:r>
        <w:r>
          <w:rPr>
            <w:rFonts w:ascii="Times New Roman" w:eastAsia="宋体" w:hAnsi="Times New Roman" w:hint="eastAsia"/>
          </w:rPr>
          <w:t>前部</w:t>
        </w:r>
      </w:ins>
      <w:del w:id="160" w:author="兴云动力科技-陈曦" w:date="2018-02-03T10:13:00Z">
        <w:r w:rsidR="009A4928" w:rsidRPr="00B56A76" w:rsidDel="004674D1">
          <w:rPr>
            <w:rFonts w:ascii="Times New Roman" w:eastAsia="宋体" w:hAnsi="Times New Roman"/>
          </w:rPr>
          <w:delText>前</w:delText>
        </w:r>
      </w:del>
      <w:del w:id="161" w:author="兴云动力科技-陈曦" w:date="2018-02-03T10:07:00Z">
        <w:r w:rsidR="009A4928" w:rsidRPr="00B56A76" w:rsidDel="00654792">
          <w:rPr>
            <w:rFonts w:ascii="Times New Roman" w:eastAsia="宋体" w:hAnsi="Times New Roman"/>
          </w:rPr>
          <w:delText>后</w:delText>
        </w:r>
      </w:del>
      <w:r w:rsidR="009A4928" w:rsidRPr="00B56A76">
        <w:rPr>
          <w:rFonts w:ascii="Times New Roman" w:eastAsia="宋体" w:hAnsi="Times New Roman"/>
        </w:rPr>
        <w:t>放置</w:t>
      </w:r>
      <w:del w:id="162" w:author="兴云动力科技-陈曦" w:date="2018-02-03T10:07:00Z">
        <w:r w:rsidR="009A4928" w:rsidRPr="00B56A76" w:rsidDel="00654792">
          <w:rPr>
            <w:rFonts w:ascii="Times New Roman" w:eastAsia="宋体" w:hAnsi="Times New Roman" w:hint="eastAsia"/>
          </w:rPr>
          <w:delText>两</w:delText>
        </w:r>
      </w:del>
      <w:ins w:id="163" w:author="兴云动力科技-陈曦" w:date="2018-02-03T10:07:00Z">
        <w:r w:rsidR="00654792">
          <w:rPr>
            <w:rFonts w:ascii="Times New Roman" w:eastAsia="宋体" w:hAnsi="Times New Roman" w:hint="eastAsia"/>
          </w:rPr>
          <w:t>一</w:t>
        </w:r>
      </w:ins>
      <w:r w:rsidR="009A4928" w:rsidRPr="00B56A76">
        <w:rPr>
          <w:rFonts w:ascii="Times New Roman" w:eastAsia="宋体" w:hAnsi="Times New Roman"/>
        </w:rPr>
        <w:t>枚</w:t>
      </w:r>
      <w:del w:id="164" w:author="兴云动力科技-陈曦" w:date="2018-02-03T10:13:00Z">
        <w:r w:rsidR="009A4928" w:rsidRPr="00B56A76" w:rsidDel="004674D1">
          <w:rPr>
            <w:rFonts w:ascii="Times New Roman" w:eastAsia="宋体" w:hAnsi="Times New Roman" w:hint="eastAsia"/>
          </w:rPr>
          <w:delText>长中</w:delText>
        </w:r>
      </w:del>
      <w:ins w:id="165" w:author="兴云动力科技-陈曦" w:date="2018-02-03T10:13:00Z">
        <w:r>
          <w:rPr>
            <w:rFonts w:ascii="Times New Roman" w:eastAsia="宋体" w:hAnsi="Times New Roman" w:hint="eastAsia"/>
          </w:rPr>
          <w:t>中</w:t>
        </w:r>
        <w:r>
          <w:rPr>
            <w:rFonts w:ascii="Times New Roman" w:eastAsia="宋体" w:hAnsi="Times New Roman"/>
          </w:rPr>
          <w:t>短</w:t>
        </w:r>
      </w:ins>
      <w:r w:rsidR="009A4928" w:rsidRPr="00B56A76">
        <w:rPr>
          <w:rFonts w:ascii="Times New Roman" w:eastAsia="宋体" w:hAnsi="Times New Roman"/>
        </w:rPr>
        <w:t>距毫米波雷达</w:t>
      </w:r>
    </w:p>
    <w:p w:rsidR="009A4928" w:rsidRPr="00B56A76" w:rsidRDefault="009A4928" w:rsidP="00B56A76">
      <w:pPr>
        <w:pStyle w:val="a7"/>
        <w:numPr>
          <w:ilvl w:val="0"/>
          <w:numId w:val="2"/>
        </w:numPr>
        <w:ind w:firstLineChars="0"/>
        <w:rPr>
          <w:rFonts w:ascii="Times New Roman" w:eastAsia="宋体" w:hAnsi="Times New Roman"/>
        </w:rPr>
      </w:pPr>
      <w:r w:rsidRPr="00B56A76">
        <w:rPr>
          <w:rFonts w:ascii="Times New Roman" w:eastAsia="宋体" w:hAnsi="Times New Roman"/>
        </w:rPr>
        <w:t>四周边角放置四枚超声波雷达</w:t>
      </w:r>
    </w:p>
    <w:p w:rsidR="009A4928" w:rsidRDefault="00216720" w:rsidP="00216720">
      <w:pPr>
        <w:jc w:val="center"/>
        <w:rPr>
          <w:ins w:id="166" w:author="兴云动力科技-陈曦" w:date="2018-02-03T10:10:00Z"/>
          <w:rFonts w:ascii="Times New Roman" w:eastAsia="宋体" w:hAnsi="Times New Roman" w:cs="Times New Roman"/>
        </w:rPr>
      </w:pPr>
      <w:del w:id="167" w:author="兴云动力科技-陈曦" w:date="2018-02-03T10:10:00Z">
        <w:r w:rsidRPr="009A4928" w:rsidDel="004674D1">
          <w:rPr>
            <w:rFonts w:ascii="Times New Roman" w:eastAsia="宋体" w:hAnsi="Times New Roman" w:cs="Times New Roman"/>
          </w:rPr>
          <w:object w:dxaOrig="11244" w:dyaOrig="7044">
            <v:shape id="_x0000_i1026" type="#_x0000_t75" style="width:411.75pt;height:258.75pt" o:ole="">
              <v:imagedata r:id="rId13" o:title=""/>
            </v:shape>
            <o:OLEObject Type="Embed" ProgID="Visio.Drawing.15" ShapeID="_x0000_i1026" DrawAspect="Content" ObjectID="_1580988219" r:id="rId14"/>
          </w:object>
        </w:r>
      </w:del>
    </w:p>
    <w:p w:rsidR="004674D1" w:rsidRPr="009A4928" w:rsidRDefault="004674D1" w:rsidP="00216720">
      <w:pPr>
        <w:jc w:val="center"/>
        <w:rPr>
          <w:rFonts w:ascii="Times New Roman" w:eastAsia="宋体" w:hAnsi="Times New Roman" w:cs="Times New Roman"/>
        </w:rPr>
      </w:pPr>
      <w:ins w:id="168" w:author="兴云动力科技-陈曦" w:date="2018-02-03T10:12:00Z">
        <w:r>
          <w:rPr>
            <w:noProof/>
          </w:rPr>
          <w:drawing>
            <wp:inline distT="0" distB="0" distL="0" distR="0" wp14:anchorId="494B51C3" wp14:editId="4DFF8866">
              <wp:extent cx="5274310" cy="233253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332539"/>
                      </a:xfrm>
                      <a:prstGeom prst="rect">
                        <a:avLst/>
                      </a:prstGeom>
                    </pic:spPr>
                  </pic:pic>
                </a:graphicData>
              </a:graphic>
            </wp:inline>
          </w:drawing>
        </w:r>
      </w:ins>
    </w:p>
    <w:p w:rsidR="009A4928" w:rsidRPr="009A4928" w:rsidRDefault="009A4928" w:rsidP="00654792">
      <w:pPr>
        <w:spacing w:beforeLines="50" w:before="156" w:afterLines="50" w:after="156"/>
        <w:jc w:val="center"/>
        <w:rPr>
          <w:rFonts w:ascii="Times New Roman" w:eastAsia="宋体"/>
        </w:rPr>
      </w:pPr>
      <w:r w:rsidRPr="009A4928">
        <w:rPr>
          <w:rFonts w:ascii="Times New Roman" w:eastAsia="宋体" w:hint="eastAsia"/>
        </w:rPr>
        <w:t>图</w:t>
      </w:r>
      <w:r w:rsidR="00216720" w:rsidRPr="00216720">
        <w:rPr>
          <w:rFonts w:ascii="Times New Roman" w:eastAsia="宋体" w:hint="eastAsia"/>
        </w:rPr>
        <w:t xml:space="preserve">3. </w:t>
      </w:r>
      <w:r w:rsidR="004E477A">
        <w:rPr>
          <w:rFonts w:ascii="Times New Roman" w:eastAsia="宋体" w:hint="eastAsia"/>
        </w:rPr>
        <w:t>车辆智能控制系统传感器位置</w:t>
      </w:r>
    </w:p>
    <w:p w:rsidR="009A4928" w:rsidRPr="009A4928" w:rsidRDefault="009A4928" w:rsidP="009A4928">
      <w:pPr>
        <w:ind w:left="420"/>
        <w:jc w:val="center"/>
        <w:rPr>
          <w:rFonts w:ascii="Times New Roman" w:eastAsia="宋体" w:hAnsi="Times New Roman" w:cs="Times New Roman"/>
        </w:rPr>
      </w:pPr>
    </w:p>
    <w:p w:rsidR="009A4928" w:rsidRPr="00821A40" w:rsidRDefault="009A4928" w:rsidP="000F4B69">
      <w:pPr>
        <w:rPr>
          <w:rFonts w:ascii="Times New Roman" w:eastAsia="宋体" w:hAnsi="Times New Roman"/>
        </w:rPr>
      </w:pPr>
    </w:p>
    <w:p w:rsidR="009A4928" w:rsidRDefault="00D1322B" w:rsidP="000F4B69">
      <w:pPr>
        <w:rPr>
          <w:rFonts w:ascii="Times New Roman" w:eastAsia="宋体" w:hAnsi="Times New Roman"/>
        </w:rPr>
      </w:pPr>
      <w:r>
        <w:rPr>
          <w:rFonts w:ascii="Times New Roman" w:eastAsia="宋体" w:hAnsi="Times New Roman" w:hint="eastAsia"/>
        </w:rPr>
        <w:t>4.</w:t>
      </w:r>
      <w:r w:rsidR="002C3957">
        <w:rPr>
          <w:rFonts w:ascii="Times New Roman" w:eastAsia="宋体" w:hAnsi="Times New Roman" w:hint="eastAsia"/>
        </w:rPr>
        <w:t>3</w:t>
      </w:r>
      <w:r>
        <w:rPr>
          <w:rFonts w:ascii="Times New Roman" w:eastAsia="宋体" w:hAnsi="Times New Roman" w:hint="eastAsia"/>
        </w:rPr>
        <w:t xml:space="preserve"> </w:t>
      </w:r>
      <w:r>
        <w:rPr>
          <w:rFonts w:ascii="Times New Roman" w:eastAsia="宋体" w:hAnsi="Times New Roman" w:hint="eastAsia"/>
        </w:rPr>
        <w:t>传感器选型</w:t>
      </w:r>
    </w:p>
    <w:p w:rsidR="00C63F7C" w:rsidRP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a)</w:t>
      </w:r>
      <w:r w:rsidRPr="00C63F7C">
        <w:rPr>
          <w:rFonts w:ascii="Times New Roman" w:eastAsia="宋体" w:hAnsi="Times New Roman" w:hint="eastAsia"/>
        </w:rPr>
        <w:tab/>
      </w:r>
      <w:r w:rsidRPr="00C63F7C">
        <w:rPr>
          <w:rFonts w:ascii="Times New Roman" w:eastAsia="宋体" w:hAnsi="Times New Roman" w:hint="eastAsia"/>
        </w:rPr>
        <w:t>顶部的激光雷达</w:t>
      </w:r>
      <w:r w:rsidRPr="00C63F7C">
        <w:rPr>
          <w:rFonts w:ascii="Times New Roman" w:eastAsia="宋体" w:hAnsi="Times New Roman" w:hint="eastAsia"/>
        </w:rPr>
        <w:t xml:space="preserve"> </w:t>
      </w:r>
      <w:r w:rsidRPr="00C63F7C">
        <w:rPr>
          <w:rFonts w:ascii="Times New Roman" w:eastAsia="宋体" w:hAnsi="Times New Roman" w:hint="eastAsia"/>
          <w:b/>
        </w:rPr>
        <w:t>型号：</w:t>
      </w:r>
      <w:proofErr w:type="spellStart"/>
      <w:r w:rsidRPr="00C63F7C">
        <w:rPr>
          <w:rFonts w:ascii="Times New Roman" w:eastAsia="宋体" w:hAnsi="Times New Roman" w:hint="eastAsia"/>
          <w:b/>
        </w:rPr>
        <w:t>Velodyne</w:t>
      </w:r>
      <w:proofErr w:type="spellEnd"/>
      <w:r w:rsidRPr="00C63F7C">
        <w:rPr>
          <w:rFonts w:ascii="Times New Roman" w:eastAsia="宋体" w:hAnsi="Times New Roman" w:hint="eastAsia"/>
          <w:b/>
        </w:rPr>
        <w:t xml:space="preserve"> </w:t>
      </w:r>
      <w:r w:rsidRPr="00C63F7C">
        <w:rPr>
          <w:rFonts w:ascii="Times New Roman" w:eastAsia="宋体" w:hAnsi="Times New Roman" w:hint="eastAsia"/>
          <w:b/>
        </w:rPr>
        <w:t>三维激光雷达</w:t>
      </w:r>
      <w:r w:rsidRPr="00C63F7C">
        <w:rPr>
          <w:rFonts w:ascii="Times New Roman" w:eastAsia="宋体" w:hAnsi="Times New Roman" w:hint="eastAsia"/>
          <w:b/>
        </w:rPr>
        <w:t>VLP-16/32</w:t>
      </w:r>
    </w:p>
    <w:p w:rsidR="00C63F7C" w:rsidRP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激光雷达相较于毫米波雷达及超声波雷达在测距以及物体识别上具有很大的优势，激光雷达探测范围更广，探测精度更高，满足作为无人车的主要勘测场景的传感器需要高精准的识别能力。在大的环境下，各大无人驾驶研究公司都在使用</w:t>
      </w:r>
      <w:proofErr w:type="spellStart"/>
      <w:r w:rsidRPr="00C63F7C">
        <w:rPr>
          <w:rFonts w:ascii="Times New Roman" w:eastAsia="宋体" w:hAnsi="Times New Roman" w:hint="eastAsia"/>
        </w:rPr>
        <w:t>Velodyne</w:t>
      </w:r>
      <w:proofErr w:type="spellEnd"/>
      <w:r w:rsidRPr="00C63F7C">
        <w:rPr>
          <w:rFonts w:ascii="Times New Roman" w:eastAsia="宋体" w:hAnsi="Times New Roman" w:hint="eastAsia"/>
        </w:rPr>
        <w:t>家的激光雷达产品，极大程度上该型号雷达能较好的满足无人驾驶的需求，它们也是目前能够找到最好的激光雷达。</w:t>
      </w:r>
    </w:p>
    <w:p w:rsid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16/32</w:t>
      </w:r>
      <w:r w:rsidRPr="00C63F7C">
        <w:rPr>
          <w:rFonts w:ascii="Times New Roman" w:eastAsia="宋体" w:hAnsi="Times New Roman" w:hint="eastAsia"/>
        </w:rPr>
        <w:t>线程的激光雷达探测范围更广，精度更高</w:t>
      </w:r>
      <w:r w:rsidRPr="00C63F7C">
        <w:rPr>
          <w:rFonts w:ascii="Times New Roman" w:eastAsia="宋体" w:hAnsi="Times New Roman" w:hint="eastAsia"/>
        </w:rPr>
        <w:t>,</w:t>
      </w:r>
      <w:r w:rsidRPr="00C63F7C">
        <w:rPr>
          <w:rFonts w:ascii="Times New Roman" w:eastAsia="宋体" w:hAnsi="Times New Roman" w:hint="eastAsia"/>
        </w:rPr>
        <w:t>垂直视角更大，可以进行整个环境的数</w:t>
      </w:r>
      <w:r w:rsidRPr="00C63F7C">
        <w:rPr>
          <w:rFonts w:ascii="Times New Roman" w:eastAsia="宋体" w:hAnsi="Times New Roman" w:hint="eastAsia"/>
        </w:rPr>
        <w:lastRenderedPageBreak/>
        <w:t>据收集，清晰勾勒出视场中物体的边沿轮廓，如果用软件生成激光点云图，可以实时描绘出周围所有物体，辅助构建</w:t>
      </w:r>
      <w:r w:rsidRPr="00C63F7C">
        <w:rPr>
          <w:rFonts w:ascii="Times New Roman" w:eastAsia="宋体" w:hAnsi="Times New Roman" w:hint="eastAsia"/>
        </w:rPr>
        <w:t>3D</w:t>
      </w:r>
      <w:r w:rsidRPr="00C63F7C">
        <w:rPr>
          <w:rFonts w:ascii="Times New Roman" w:eastAsia="宋体" w:hAnsi="Times New Roman" w:hint="eastAsia"/>
        </w:rPr>
        <w:t>地图。</w:t>
      </w:r>
      <w:r w:rsidRPr="00C63F7C">
        <w:rPr>
          <w:rFonts w:ascii="Times New Roman" w:eastAsia="宋体" w:hAnsi="Times New Roman" w:hint="eastAsia"/>
        </w:rPr>
        <w:t>32</w:t>
      </w:r>
      <w:r w:rsidRPr="00C63F7C">
        <w:rPr>
          <w:rFonts w:ascii="Times New Roman" w:eastAsia="宋体" w:hAnsi="Times New Roman" w:hint="eastAsia"/>
        </w:rPr>
        <w:t>线程传感器参数：</w:t>
      </w:r>
      <w:r w:rsidRPr="00C63F7C">
        <w:rPr>
          <w:rFonts w:ascii="Times New Roman" w:eastAsia="宋体" w:hAnsi="Times New Roman" w:hint="eastAsia"/>
        </w:rPr>
        <w:t>1.</w:t>
      </w:r>
      <w:r w:rsidRPr="00C63F7C">
        <w:rPr>
          <w:rFonts w:ascii="Times New Roman" w:eastAsia="宋体" w:hAnsi="Times New Roman" w:hint="eastAsia"/>
        </w:rPr>
        <w:t>可视范围</w:t>
      </w:r>
      <w:r w:rsidRPr="00C63F7C">
        <w:rPr>
          <w:rFonts w:ascii="Times New Roman" w:eastAsia="宋体" w:hAnsi="Times New Roman" w:hint="eastAsia"/>
        </w:rPr>
        <w:t>200</w:t>
      </w:r>
      <w:r w:rsidRPr="00C63F7C">
        <w:rPr>
          <w:rFonts w:ascii="Times New Roman" w:eastAsia="宋体" w:hAnsi="Times New Roman" w:hint="eastAsia"/>
        </w:rPr>
        <w:t>米；</w:t>
      </w:r>
      <w:r w:rsidRPr="00C63F7C">
        <w:rPr>
          <w:rFonts w:ascii="Times New Roman" w:eastAsia="宋体" w:hAnsi="Times New Roman" w:hint="eastAsia"/>
        </w:rPr>
        <w:t>2.</w:t>
      </w:r>
      <w:r w:rsidRPr="00C63F7C">
        <w:rPr>
          <w:rFonts w:ascii="Times New Roman" w:eastAsia="宋体" w:hAnsi="Times New Roman" w:hint="eastAsia"/>
        </w:rPr>
        <w:t>水平测角</w:t>
      </w:r>
      <w:r w:rsidRPr="00C63F7C">
        <w:rPr>
          <w:rFonts w:ascii="Times New Roman" w:eastAsia="宋体" w:hAnsi="Times New Roman" w:hint="eastAsia"/>
        </w:rPr>
        <w:t>360</w:t>
      </w:r>
      <w:r w:rsidRPr="00C63F7C">
        <w:rPr>
          <w:rFonts w:ascii="Times New Roman" w:eastAsia="宋体" w:hAnsi="Times New Roman" w:hint="eastAsia"/>
        </w:rPr>
        <w:t>°；</w:t>
      </w:r>
      <w:r w:rsidRPr="00C63F7C">
        <w:rPr>
          <w:rFonts w:ascii="Times New Roman" w:eastAsia="宋体" w:hAnsi="Times New Roman" w:hint="eastAsia"/>
        </w:rPr>
        <w:t>3.</w:t>
      </w:r>
      <w:r w:rsidRPr="00C63F7C">
        <w:rPr>
          <w:rFonts w:ascii="Times New Roman" w:eastAsia="宋体" w:hAnsi="Times New Roman" w:hint="eastAsia"/>
        </w:rPr>
        <w:t>垂直分辨率为</w:t>
      </w:r>
      <w:r w:rsidRPr="00C63F7C">
        <w:rPr>
          <w:rFonts w:ascii="Times New Roman" w:eastAsia="宋体" w:hAnsi="Times New Roman" w:hint="eastAsia"/>
        </w:rPr>
        <w:t>0.333</w:t>
      </w:r>
      <w:r w:rsidRPr="00C63F7C">
        <w:rPr>
          <w:rFonts w:ascii="Times New Roman" w:eastAsia="宋体" w:hAnsi="Times New Roman" w:hint="eastAsia"/>
        </w:rPr>
        <w:t>°；</w:t>
      </w:r>
      <w:r w:rsidRPr="00C63F7C">
        <w:rPr>
          <w:rFonts w:ascii="Times New Roman" w:eastAsia="宋体" w:hAnsi="Times New Roman" w:hint="eastAsia"/>
        </w:rPr>
        <w:t>4.</w:t>
      </w:r>
      <w:r w:rsidRPr="00C63F7C">
        <w:rPr>
          <w:rFonts w:ascii="Times New Roman" w:eastAsia="宋体" w:hAnsi="Times New Roman" w:hint="eastAsia"/>
        </w:rPr>
        <w:t>出点数为</w:t>
      </w:r>
      <w:r w:rsidRPr="00C63F7C">
        <w:rPr>
          <w:rFonts w:ascii="Times New Roman" w:eastAsia="宋体" w:hAnsi="Times New Roman" w:hint="eastAsia"/>
        </w:rPr>
        <w:t>600000 points/s</w:t>
      </w:r>
      <w:r w:rsidRPr="00C63F7C">
        <w:rPr>
          <w:rFonts w:ascii="Times New Roman" w:eastAsia="宋体" w:hAnsi="Times New Roman" w:hint="eastAsia"/>
        </w:rPr>
        <w:t>。</w:t>
      </w:r>
    </w:p>
    <w:p w:rsidR="00C63F7C" w:rsidRDefault="00C63F7C" w:rsidP="00C63F7C">
      <w:pPr>
        <w:ind w:firstLineChars="200" w:firstLine="420"/>
        <w:rPr>
          <w:rFonts w:ascii="Times New Roman" w:eastAsia="宋体" w:hAnsi="Times New Roman"/>
        </w:rPr>
      </w:pPr>
    </w:p>
    <w:p w:rsidR="00C63F7C" w:rsidRPr="00C63F7C" w:rsidRDefault="00C63F7C" w:rsidP="00C63F7C">
      <w:pPr>
        <w:ind w:firstLineChars="200" w:firstLine="420"/>
        <w:rPr>
          <w:rFonts w:ascii="Times New Roman" w:eastAsia="宋体" w:hAnsi="Times New Roman"/>
        </w:rPr>
      </w:pPr>
      <w:r>
        <w:rPr>
          <w:rFonts w:ascii="Times New Roman" w:eastAsia="宋体" w:hAnsi="Times New Roman" w:hint="eastAsia"/>
        </w:rPr>
        <w:t>b</w:t>
      </w:r>
      <w:r w:rsidRPr="00C63F7C">
        <w:rPr>
          <w:rFonts w:ascii="Times New Roman" w:eastAsia="宋体" w:hAnsi="Times New Roman" w:hint="eastAsia"/>
        </w:rPr>
        <w:t>)</w:t>
      </w:r>
      <w:r w:rsidRPr="00C63F7C">
        <w:rPr>
          <w:rFonts w:ascii="Times New Roman" w:eastAsia="宋体" w:hAnsi="Times New Roman" w:hint="eastAsia"/>
        </w:rPr>
        <w:tab/>
      </w:r>
      <w:r w:rsidRPr="00C63F7C">
        <w:rPr>
          <w:rFonts w:ascii="Times New Roman" w:eastAsia="宋体" w:hAnsi="Times New Roman" w:hint="eastAsia"/>
        </w:rPr>
        <w:t>顶部以及车前的高清摄像头</w:t>
      </w:r>
      <w:r w:rsidRPr="00C63F7C">
        <w:rPr>
          <w:rFonts w:ascii="Times New Roman" w:eastAsia="宋体" w:hAnsi="Times New Roman" w:hint="eastAsia"/>
        </w:rPr>
        <w:t xml:space="preserve"> </w:t>
      </w:r>
      <w:r w:rsidRPr="00C63F7C">
        <w:rPr>
          <w:rFonts w:ascii="Times New Roman" w:eastAsia="宋体" w:hAnsi="Times New Roman" w:hint="eastAsia"/>
          <w:b/>
        </w:rPr>
        <w:t>型号：</w:t>
      </w:r>
      <w:proofErr w:type="spellStart"/>
      <w:r w:rsidRPr="00C63F7C">
        <w:rPr>
          <w:rFonts w:ascii="Times New Roman" w:eastAsia="宋体" w:hAnsi="Times New Roman" w:hint="eastAsia"/>
          <w:b/>
        </w:rPr>
        <w:t>MoblieEye</w:t>
      </w:r>
      <w:proofErr w:type="spellEnd"/>
      <w:r w:rsidRPr="00C63F7C">
        <w:rPr>
          <w:rFonts w:ascii="Times New Roman" w:eastAsia="宋体" w:hAnsi="Times New Roman" w:hint="eastAsia"/>
          <w:b/>
        </w:rPr>
        <w:t xml:space="preserve"> </w:t>
      </w:r>
      <w:r w:rsidRPr="00C63F7C">
        <w:rPr>
          <w:rFonts w:ascii="Times New Roman" w:eastAsia="宋体" w:hAnsi="Times New Roman" w:hint="eastAsia"/>
          <w:b/>
        </w:rPr>
        <w:t>视觉系统</w:t>
      </w:r>
      <w:r>
        <w:rPr>
          <w:rFonts w:ascii="Times New Roman" w:eastAsia="宋体" w:hAnsi="Times New Roman" w:hint="eastAsia"/>
          <w:b/>
        </w:rPr>
        <w:t xml:space="preserve"> </w:t>
      </w:r>
      <w:r>
        <w:rPr>
          <w:rFonts w:ascii="Times New Roman" w:eastAsia="宋体" w:hAnsi="Times New Roman" w:hint="eastAsia"/>
          <w:b/>
        </w:rPr>
        <w:t>或</w:t>
      </w:r>
      <w:r>
        <w:rPr>
          <w:rFonts w:ascii="Times New Roman" w:eastAsia="宋体" w:hAnsi="Times New Roman" w:hint="eastAsia"/>
          <w:b/>
        </w:rPr>
        <w:t xml:space="preserve"> </w:t>
      </w:r>
      <w:proofErr w:type="gramStart"/>
      <w:r>
        <w:rPr>
          <w:rFonts w:ascii="Times New Roman" w:eastAsia="宋体" w:hAnsi="Times New Roman" w:hint="eastAsia"/>
          <w:b/>
        </w:rPr>
        <w:t>英伟达集成</w:t>
      </w:r>
      <w:proofErr w:type="gramEnd"/>
      <w:r>
        <w:rPr>
          <w:rFonts w:ascii="Times New Roman" w:eastAsia="宋体" w:hAnsi="Times New Roman" w:hint="eastAsia"/>
          <w:b/>
        </w:rPr>
        <w:t>方案</w:t>
      </w:r>
    </w:p>
    <w:p w:rsid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摄像头在无人驾驶中的使用一向都很谨慎，如何让多传感器融合辅助无人驾驶一直以来是各大厂商的头疼问题。车顶的长焦摄像头具有</w:t>
      </w:r>
      <w:r w:rsidRPr="00C63F7C">
        <w:rPr>
          <w:rFonts w:ascii="Times New Roman" w:eastAsia="宋体" w:hAnsi="Times New Roman" w:hint="eastAsia"/>
        </w:rPr>
        <w:t>200m</w:t>
      </w:r>
      <w:r w:rsidRPr="00C63F7C">
        <w:rPr>
          <w:rFonts w:ascii="Times New Roman" w:eastAsia="宋体" w:hAnsi="Times New Roman" w:hint="eastAsia"/>
        </w:rPr>
        <w:t>的可视距离，与激光雷达的最大测距是相同的，保证了视觉系统中能够极大程度的观测到激光雷达所构建的可视区域。车前短焦广角摄像头可视范围为</w:t>
      </w:r>
      <w:r w:rsidRPr="00C63F7C">
        <w:rPr>
          <w:rFonts w:ascii="Times New Roman" w:eastAsia="宋体" w:hAnsi="Times New Roman" w:hint="eastAsia"/>
        </w:rPr>
        <w:t>60m</w:t>
      </w:r>
      <w:r w:rsidRPr="00C63F7C">
        <w:rPr>
          <w:rFonts w:ascii="Times New Roman" w:eastAsia="宋体" w:hAnsi="Times New Roman" w:hint="eastAsia"/>
        </w:rPr>
        <w:t>，</w:t>
      </w:r>
      <w:r w:rsidRPr="00C63F7C">
        <w:rPr>
          <w:rFonts w:ascii="Times New Roman" w:eastAsia="宋体" w:hAnsi="Times New Roman" w:hint="eastAsia"/>
        </w:rPr>
        <w:t>120</w:t>
      </w:r>
      <w:r w:rsidRPr="00C63F7C">
        <w:rPr>
          <w:rFonts w:ascii="Times New Roman" w:eastAsia="宋体" w:hAnsi="Times New Roman" w:hint="eastAsia"/>
        </w:rPr>
        <w:t>°。视觉系统主要是识别红绿灯，以及使用较为成熟的深度学习算法识别道路中的行驶车辆、行人和其他障碍。</w:t>
      </w:r>
    </w:p>
    <w:p w:rsidR="00E24EE1" w:rsidRDefault="00E24EE1" w:rsidP="00C63F7C">
      <w:pPr>
        <w:ind w:firstLineChars="200" w:firstLine="420"/>
        <w:rPr>
          <w:rFonts w:ascii="Times New Roman" w:eastAsia="宋体" w:hAnsi="Times New Roman"/>
        </w:rPr>
      </w:pPr>
    </w:p>
    <w:p w:rsidR="00C63F7C" w:rsidRPr="00C63F7C" w:rsidRDefault="00C63F7C" w:rsidP="00C63F7C">
      <w:pPr>
        <w:ind w:firstLineChars="200" w:firstLine="420"/>
        <w:rPr>
          <w:rFonts w:ascii="Times New Roman" w:eastAsia="宋体" w:hAnsi="Times New Roman"/>
        </w:rPr>
      </w:pPr>
      <w:r>
        <w:rPr>
          <w:rFonts w:ascii="Times New Roman" w:eastAsia="宋体" w:hAnsi="Times New Roman" w:hint="eastAsia"/>
        </w:rPr>
        <w:t>c</w:t>
      </w:r>
      <w:r w:rsidRPr="00C63F7C">
        <w:rPr>
          <w:rFonts w:ascii="Times New Roman" w:eastAsia="宋体" w:hAnsi="Times New Roman" w:hint="eastAsia"/>
        </w:rPr>
        <w:t>)</w:t>
      </w:r>
      <w:r w:rsidRPr="00C63F7C">
        <w:rPr>
          <w:rFonts w:ascii="Times New Roman" w:eastAsia="宋体" w:hAnsi="Times New Roman" w:hint="eastAsia"/>
        </w:rPr>
        <w:tab/>
      </w:r>
      <w:r w:rsidRPr="00C63F7C">
        <w:rPr>
          <w:rFonts w:ascii="Times New Roman" w:eastAsia="宋体" w:hAnsi="Times New Roman" w:hint="eastAsia"/>
        </w:rPr>
        <w:t>前后放置的毫米波雷达</w:t>
      </w:r>
      <w:r w:rsidRPr="00C63F7C">
        <w:rPr>
          <w:rFonts w:ascii="Times New Roman" w:eastAsia="宋体" w:hAnsi="Times New Roman" w:hint="eastAsia"/>
        </w:rPr>
        <w:t xml:space="preserve"> </w:t>
      </w:r>
      <w:r w:rsidRPr="00C63F7C">
        <w:rPr>
          <w:rFonts w:ascii="Times New Roman" w:eastAsia="宋体" w:hAnsi="Times New Roman" w:hint="eastAsia"/>
          <w:b/>
        </w:rPr>
        <w:t>型号：</w:t>
      </w:r>
      <w:r w:rsidRPr="00C63F7C">
        <w:rPr>
          <w:rFonts w:ascii="Times New Roman" w:eastAsia="宋体" w:hAnsi="Times New Roman" w:hint="eastAsia"/>
          <w:b/>
        </w:rPr>
        <w:t xml:space="preserve"> Bosch 77GHZ </w:t>
      </w:r>
      <w:r w:rsidRPr="00C63F7C">
        <w:rPr>
          <w:rFonts w:ascii="Times New Roman" w:eastAsia="宋体" w:hAnsi="Times New Roman" w:hint="eastAsia"/>
          <w:b/>
        </w:rPr>
        <w:t>毫米波雷达（</w:t>
      </w:r>
      <w:r w:rsidRPr="00C63F7C">
        <w:rPr>
          <w:rFonts w:ascii="Times New Roman" w:eastAsia="宋体" w:hAnsi="Times New Roman" w:hint="eastAsia"/>
          <w:b/>
        </w:rPr>
        <w:t>LRR and MRR</w:t>
      </w:r>
      <w:r w:rsidRPr="00C63F7C">
        <w:rPr>
          <w:rFonts w:ascii="Times New Roman" w:eastAsia="宋体" w:hAnsi="Times New Roman" w:hint="eastAsia"/>
          <w:b/>
        </w:rPr>
        <w:t>）</w:t>
      </w:r>
    </w:p>
    <w:p w:rsidR="00C63F7C" w:rsidRP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激光雷达在雨雪雾天等极端天气下性能较差，因此采用穿透雾、烟、灰尘的能力强，受气候影响小的毫米波雷达做补充。</w:t>
      </w:r>
      <w:r w:rsidRPr="00C63F7C">
        <w:rPr>
          <w:rFonts w:ascii="Times New Roman" w:eastAsia="宋体" w:hAnsi="Times New Roman" w:hint="eastAsia"/>
        </w:rPr>
        <w:t>77GHZ</w:t>
      </w:r>
      <w:r w:rsidRPr="00C63F7C">
        <w:rPr>
          <w:rFonts w:ascii="Times New Roman" w:eastAsia="宋体" w:hAnsi="Times New Roman" w:hint="eastAsia"/>
        </w:rPr>
        <w:t>的电磁波比</w:t>
      </w:r>
      <w:r w:rsidRPr="00C63F7C">
        <w:rPr>
          <w:rFonts w:ascii="Times New Roman" w:eastAsia="宋体" w:hAnsi="Times New Roman" w:hint="eastAsia"/>
        </w:rPr>
        <w:t>24GHZ</w:t>
      </w:r>
      <w:r w:rsidRPr="00C63F7C">
        <w:rPr>
          <w:rFonts w:ascii="Times New Roman" w:eastAsia="宋体" w:hAnsi="Times New Roman" w:hint="eastAsia"/>
        </w:rPr>
        <w:t>的电磁波的雷达性能要更好。将</w:t>
      </w:r>
      <w:r w:rsidRPr="00C63F7C">
        <w:rPr>
          <w:rFonts w:ascii="Times New Roman" w:eastAsia="宋体" w:hAnsi="Times New Roman" w:hint="eastAsia"/>
        </w:rPr>
        <w:t>77G</w:t>
      </w:r>
      <w:r w:rsidRPr="00C63F7C">
        <w:rPr>
          <w:rFonts w:ascii="Times New Roman" w:eastAsia="宋体" w:hAnsi="Times New Roman" w:hint="eastAsia"/>
        </w:rPr>
        <w:t>中距离毫米波雷达分别部署在车辆前后，装在车辆的保险杠上，可用于探测于前后车的距离以及前后车的速度，实现紧急制动、自动跟车等主动安全领域的功能。前面装长距（</w:t>
      </w:r>
      <w:r w:rsidRPr="00C63F7C">
        <w:rPr>
          <w:rFonts w:ascii="Times New Roman" w:eastAsia="宋体" w:hAnsi="Times New Roman" w:hint="eastAsia"/>
        </w:rPr>
        <w:t>LRR</w:t>
      </w:r>
      <w:r w:rsidRPr="00C63F7C">
        <w:rPr>
          <w:rFonts w:ascii="Times New Roman" w:eastAsia="宋体" w:hAnsi="Times New Roman" w:hint="eastAsia"/>
        </w:rPr>
        <w:t>），后面装中距（</w:t>
      </w:r>
      <w:r w:rsidRPr="00C63F7C">
        <w:rPr>
          <w:rFonts w:ascii="Times New Roman" w:eastAsia="宋体" w:hAnsi="Times New Roman" w:hint="eastAsia"/>
        </w:rPr>
        <w:t>MRR</w:t>
      </w:r>
      <w:r w:rsidRPr="00C63F7C">
        <w:rPr>
          <w:rFonts w:ascii="Times New Roman" w:eastAsia="宋体" w:hAnsi="Times New Roman" w:hint="eastAsia"/>
        </w:rPr>
        <w:t>）。</w:t>
      </w:r>
    </w:p>
    <w:p w:rsid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Bosch</w:t>
      </w:r>
      <w:r w:rsidRPr="00C63F7C">
        <w:rPr>
          <w:rFonts w:ascii="Times New Roman" w:eastAsia="宋体" w:hAnsi="Times New Roman" w:hint="eastAsia"/>
        </w:rPr>
        <w:t>的方案集成度非常高，输出的是对汽车的控制信号，其定制性很强，通常是与</w:t>
      </w:r>
      <w:proofErr w:type="gramStart"/>
      <w:r w:rsidRPr="00C63F7C">
        <w:rPr>
          <w:rFonts w:ascii="Times New Roman" w:eastAsia="宋体" w:hAnsi="Times New Roman" w:hint="eastAsia"/>
        </w:rPr>
        <w:t>大型车企合作</w:t>
      </w:r>
      <w:proofErr w:type="gramEnd"/>
      <w:r w:rsidRPr="00C63F7C">
        <w:rPr>
          <w:rFonts w:ascii="Times New Roman" w:eastAsia="宋体" w:hAnsi="Times New Roman" w:hint="eastAsia"/>
        </w:rPr>
        <w:t>一个车型，共同推进项目。目前已经在与特斯拉合作，协助无人驾驶。</w:t>
      </w:r>
    </w:p>
    <w:p w:rsidR="00C63F7C" w:rsidRPr="00C63F7C" w:rsidRDefault="00C63F7C" w:rsidP="00C63F7C">
      <w:pPr>
        <w:ind w:firstLineChars="200" w:firstLine="420"/>
        <w:rPr>
          <w:rFonts w:ascii="Times New Roman" w:eastAsia="宋体" w:hAnsi="Times New Roman"/>
        </w:rPr>
      </w:pPr>
    </w:p>
    <w:p w:rsidR="00C63F7C" w:rsidRPr="00C63F7C" w:rsidRDefault="00C63F7C" w:rsidP="00C63F7C">
      <w:pPr>
        <w:ind w:firstLineChars="200" w:firstLine="420"/>
        <w:rPr>
          <w:rFonts w:ascii="Times New Roman" w:eastAsia="宋体" w:hAnsi="Times New Roman"/>
          <w:b/>
        </w:rPr>
      </w:pPr>
      <w:r>
        <w:rPr>
          <w:rFonts w:ascii="Times New Roman" w:eastAsia="宋体" w:hAnsi="Times New Roman" w:hint="eastAsia"/>
        </w:rPr>
        <w:t>d</w:t>
      </w:r>
      <w:r w:rsidRPr="00C63F7C">
        <w:rPr>
          <w:rFonts w:ascii="Times New Roman" w:eastAsia="宋体" w:hAnsi="Times New Roman" w:hint="eastAsia"/>
        </w:rPr>
        <w:t>)</w:t>
      </w:r>
      <w:r w:rsidRPr="00C63F7C">
        <w:rPr>
          <w:rFonts w:ascii="Times New Roman" w:eastAsia="宋体" w:hAnsi="Times New Roman" w:hint="eastAsia"/>
        </w:rPr>
        <w:tab/>
      </w:r>
      <w:r w:rsidRPr="00C63F7C">
        <w:rPr>
          <w:rFonts w:ascii="Times New Roman" w:eastAsia="宋体" w:hAnsi="Times New Roman" w:hint="eastAsia"/>
        </w:rPr>
        <w:t>四个盲区的超声波雷达</w:t>
      </w:r>
      <w:r w:rsidRPr="00C63F7C">
        <w:rPr>
          <w:rFonts w:ascii="Times New Roman" w:eastAsia="宋体" w:hAnsi="Times New Roman" w:hint="eastAsia"/>
        </w:rPr>
        <w:t xml:space="preserve"> </w:t>
      </w:r>
      <w:r w:rsidRPr="00C63F7C">
        <w:rPr>
          <w:rFonts w:ascii="Times New Roman" w:eastAsia="宋体" w:hAnsi="Times New Roman" w:hint="eastAsia"/>
          <w:b/>
        </w:rPr>
        <w:t>型号：</w:t>
      </w:r>
      <w:r w:rsidRPr="00C63F7C">
        <w:rPr>
          <w:rFonts w:ascii="Times New Roman" w:eastAsia="宋体" w:hAnsi="Times New Roman" w:hint="eastAsia"/>
          <w:b/>
        </w:rPr>
        <w:t xml:space="preserve"> Bosch </w:t>
      </w:r>
      <w:r w:rsidRPr="00C63F7C">
        <w:rPr>
          <w:rFonts w:ascii="Times New Roman" w:eastAsia="宋体" w:hAnsi="Times New Roman" w:hint="eastAsia"/>
          <w:b/>
        </w:rPr>
        <w:t>中距超声波雷达以及短距超声波雷达</w:t>
      </w:r>
    </w:p>
    <w:p w:rsidR="00C63F7C" w:rsidRPr="00C63F7C" w:rsidRDefault="00C63F7C" w:rsidP="009C3E49">
      <w:pPr>
        <w:ind w:firstLineChars="200" w:firstLine="420"/>
        <w:rPr>
          <w:rFonts w:ascii="Times New Roman" w:eastAsia="宋体" w:hAnsi="Times New Roman"/>
        </w:rPr>
      </w:pPr>
      <w:r w:rsidRPr="00C63F7C">
        <w:rPr>
          <w:rFonts w:ascii="Times New Roman" w:eastAsia="宋体" w:hAnsi="Times New Roman" w:hint="eastAsia"/>
        </w:rPr>
        <w:t>与激光雷达和毫米波雷达性能不同，超声波雷达通常不适用于告诉行驶的测距，又因超声波雷达的技术已经趋于成熟，成本低。依据超声波的特性，短距离测量中具有很大优势。使用超声波雷达检测车辆周围障碍物，减少驾驶盲区。通常，超声波雷达用于自动泊车，汽车尾部的两个短距超声波雷达负责探测倒车时与障碍物之间的距离，一侧的两个长距超声波雷达负责探测停车位空间。</w:t>
      </w:r>
    </w:p>
    <w:p w:rsidR="00C63F7C" w:rsidRPr="00821A40" w:rsidRDefault="00C63F7C" w:rsidP="00C63F7C">
      <w:pPr>
        <w:rPr>
          <w:rFonts w:ascii="Times New Roman" w:eastAsia="宋体" w:hAnsi="Times New Roman"/>
        </w:rPr>
      </w:pPr>
    </w:p>
    <w:p w:rsidR="000F4B69" w:rsidRPr="00821A40" w:rsidRDefault="000F4B69" w:rsidP="00C86084">
      <w:pPr>
        <w:rPr>
          <w:rFonts w:ascii="Times New Roman" w:eastAsia="宋体" w:hAnsi="Times New Roman"/>
        </w:rPr>
      </w:pPr>
      <w:r w:rsidRPr="00821A40">
        <w:rPr>
          <w:rFonts w:ascii="Times New Roman" w:eastAsia="宋体" w:hAnsi="Times New Roman" w:hint="eastAsia"/>
        </w:rPr>
        <w:t xml:space="preserve">4.4 </w:t>
      </w:r>
      <w:r w:rsidRPr="00821A40">
        <w:rPr>
          <w:rFonts w:ascii="Times New Roman" w:eastAsia="宋体" w:hAnsi="Times New Roman" w:hint="eastAsia"/>
        </w:rPr>
        <w:t>控制器平台选型</w:t>
      </w:r>
    </w:p>
    <w:p w:rsidR="00875FD5" w:rsidRDefault="00C7001D" w:rsidP="00875FD5">
      <w:pPr>
        <w:ind w:firstLineChars="200" w:firstLine="420"/>
        <w:rPr>
          <w:rFonts w:ascii="Times New Roman" w:eastAsia="宋体" w:hAnsi="Times New Roman"/>
        </w:rPr>
      </w:pPr>
      <w:r>
        <w:rPr>
          <w:rFonts w:ascii="Times New Roman" w:eastAsia="宋体" w:hAnsi="Times New Roman" w:hint="eastAsia"/>
        </w:rPr>
        <w:t>英伟达（</w:t>
      </w:r>
      <w:r>
        <w:rPr>
          <w:rFonts w:ascii="Times New Roman" w:eastAsia="宋体" w:hAnsi="Times New Roman" w:hint="eastAsia"/>
        </w:rPr>
        <w:t>NVIDIA</w:t>
      </w:r>
      <w:r>
        <w:rPr>
          <w:rFonts w:ascii="Times New Roman" w:eastAsia="宋体" w:hAnsi="Times New Roman" w:hint="eastAsia"/>
        </w:rPr>
        <w:t>）</w:t>
      </w:r>
      <w:proofErr w:type="spellStart"/>
      <w:r>
        <w:rPr>
          <w:rFonts w:ascii="Times New Roman" w:eastAsia="宋体" w:hAnsi="Times New Roman" w:hint="eastAsia"/>
        </w:rPr>
        <w:t>Jetson</w:t>
      </w:r>
      <w:proofErr w:type="spellEnd"/>
      <w:r>
        <w:rPr>
          <w:rFonts w:ascii="Times New Roman" w:eastAsia="宋体" w:hAnsi="Times New Roman" w:hint="eastAsia"/>
        </w:rPr>
        <w:t xml:space="preserve"> </w:t>
      </w:r>
      <w:r w:rsidRPr="00C7001D">
        <w:rPr>
          <w:rFonts w:ascii="Times New Roman" w:eastAsia="宋体" w:hAnsi="Times New Roman" w:hint="eastAsia"/>
        </w:rPr>
        <w:t>TX2</w:t>
      </w:r>
      <w:r w:rsidRPr="00C7001D">
        <w:rPr>
          <w:rFonts w:ascii="Times New Roman" w:eastAsia="宋体" w:hAnsi="Times New Roman" w:hint="eastAsia"/>
        </w:rPr>
        <w:t>是一款开放性平台，通用性比较强，基于简化版本</w:t>
      </w:r>
      <w:r w:rsidRPr="00C7001D">
        <w:rPr>
          <w:rFonts w:ascii="Times New Roman" w:eastAsia="宋体" w:hAnsi="Times New Roman" w:hint="eastAsia"/>
        </w:rPr>
        <w:t>Linux</w:t>
      </w:r>
      <w:r w:rsidRPr="00C7001D">
        <w:rPr>
          <w:rFonts w:ascii="Times New Roman" w:eastAsia="宋体" w:hAnsi="Times New Roman" w:hint="eastAsia"/>
        </w:rPr>
        <w:t>，其程序移植性强，但计算能力有限。</w:t>
      </w:r>
    </w:p>
    <w:p w:rsidR="00875FD5" w:rsidRPr="00C7001D" w:rsidRDefault="00C7001D" w:rsidP="00875FD5">
      <w:pPr>
        <w:ind w:firstLineChars="200" w:firstLine="420"/>
        <w:rPr>
          <w:rFonts w:ascii="Times New Roman" w:eastAsia="宋体" w:hAnsi="Times New Roman"/>
        </w:rPr>
      </w:pPr>
      <w:r w:rsidRPr="00C7001D">
        <w:rPr>
          <w:rFonts w:ascii="Times New Roman" w:eastAsia="宋体" w:hAnsi="Times New Roman" w:hint="eastAsia"/>
        </w:rPr>
        <w:t>而</w:t>
      </w:r>
      <w:proofErr w:type="gramStart"/>
      <w:r w:rsidR="00875FD5" w:rsidRPr="00875FD5">
        <w:rPr>
          <w:rFonts w:ascii="Times New Roman" w:eastAsia="宋体" w:hAnsi="Times New Roman" w:hint="eastAsia"/>
        </w:rPr>
        <w:t>英伟达</w:t>
      </w:r>
      <w:proofErr w:type="gramEnd"/>
      <w:r w:rsidR="00875FD5">
        <w:rPr>
          <w:rFonts w:ascii="Times New Roman" w:eastAsia="宋体" w:hAnsi="Times New Roman" w:hint="eastAsia"/>
        </w:rPr>
        <w:t>自家的另</w:t>
      </w:r>
      <w:proofErr w:type="gramStart"/>
      <w:r w:rsidR="00875FD5">
        <w:rPr>
          <w:rFonts w:ascii="Times New Roman" w:eastAsia="宋体" w:hAnsi="Times New Roman" w:hint="eastAsia"/>
        </w:rPr>
        <w:t>一控制</w:t>
      </w:r>
      <w:proofErr w:type="gramEnd"/>
      <w:r w:rsidR="00875FD5">
        <w:rPr>
          <w:rFonts w:ascii="Times New Roman" w:eastAsia="宋体" w:hAnsi="Times New Roman" w:hint="eastAsia"/>
        </w:rPr>
        <w:t>运算平台</w:t>
      </w:r>
      <w:r w:rsidRPr="00C7001D">
        <w:rPr>
          <w:rFonts w:ascii="Times New Roman" w:eastAsia="宋体" w:hAnsi="Times New Roman" w:hint="eastAsia"/>
        </w:rPr>
        <w:t>PX2</w:t>
      </w:r>
      <w:r w:rsidRPr="00C7001D">
        <w:rPr>
          <w:rFonts w:ascii="Times New Roman" w:eastAsia="宋体" w:hAnsi="Times New Roman" w:hint="eastAsia"/>
        </w:rPr>
        <w:t>相较于</w:t>
      </w:r>
      <w:r w:rsidRPr="00C7001D">
        <w:rPr>
          <w:rFonts w:ascii="Times New Roman" w:eastAsia="宋体" w:hAnsi="Times New Roman" w:hint="eastAsia"/>
        </w:rPr>
        <w:t>TX2</w:t>
      </w:r>
      <w:r w:rsidRPr="00C7001D">
        <w:rPr>
          <w:rFonts w:ascii="Times New Roman" w:eastAsia="宋体" w:hAnsi="Times New Roman" w:hint="eastAsia"/>
        </w:rPr>
        <w:t>在自动驾驶方面更加专业，其提供的软件工具解决方案在自动驾驶技术上更加成熟；自动驾驶技术几乎都有囊括；而且软件系统还支持在线更新；还有一个亮点就是端到端的深度学习训练平台，这会大大提高学习效率，</w:t>
      </w:r>
      <w:r w:rsidR="00875FD5" w:rsidRPr="00875FD5">
        <w:rPr>
          <w:rFonts w:ascii="Times New Roman" w:eastAsia="宋体" w:hAnsi="Times New Roman" w:hint="eastAsia"/>
        </w:rPr>
        <w:t>并且</w:t>
      </w:r>
      <w:r w:rsidR="00875FD5" w:rsidRPr="00875FD5">
        <w:rPr>
          <w:rFonts w:ascii="Times New Roman" w:eastAsia="宋体" w:hAnsi="Times New Roman" w:hint="eastAsia"/>
        </w:rPr>
        <w:t>PX2</w:t>
      </w:r>
      <w:r w:rsidR="00875FD5" w:rsidRPr="00875FD5">
        <w:rPr>
          <w:rFonts w:ascii="Times New Roman" w:eastAsia="宋体" w:hAnsi="Times New Roman" w:hint="eastAsia"/>
        </w:rPr>
        <w:t>有一套系统的解决方案，</w:t>
      </w:r>
      <w:proofErr w:type="gramStart"/>
      <w:r w:rsidR="00875FD5" w:rsidRPr="00875FD5">
        <w:rPr>
          <w:rFonts w:ascii="Times New Roman" w:eastAsia="宋体" w:hAnsi="Times New Roman" w:hint="eastAsia"/>
        </w:rPr>
        <w:t>方便量</w:t>
      </w:r>
      <w:proofErr w:type="gramEnd"/>
      <w:r w:rsidR="00875FD5" w:rsidRPr="00875FD5">
        <w:rPr>
          <w:rFonts w:ascii="Times New Roman" w:eastAsia="宋体" w:hAnsi="Times New Roman" w:hint="eastAsia"/>
        </w:rPr>
        <w:t>产</w:t>
      </w:r>
      <w:r w:rsidR="00875FD5">
        <w:rPr>
          <w:rFonts w:ascii="Times New Roman" w:eastAsia="宋体" w:hAnsi="Times New Roman" w:hint="eastAsia"/>
        </w:rPr>
        <w:t>。</w:t>
      </w:r>
      <w:r w:rsidRPr="00C7001D">
        <w:rPr>
          <w:rFonts w:ascii="Times New Roman" w:eastAsia="宋体" w:hAnsi="Times New Roman" w:hint="eastAsia"/>
        </w:rPr>
        <w:t>但资源相对</w:t>
      </w:r>
      <w:r w:rsidRPr="00C7001D">
        <w:rPr>
          <w:rFonts w:ascii="Times New Roman" w:eastAsia="宋体" w:hAnsi="Times New Roman" w:hint="eastAsia"/>
        </w:rPr>
        <w:t>TX2</w:t>
      </w:r>
      <w:r w:rsidRPr="00C7001D">
        <w:rPr>
          <w:rFonts w:ascii="Times New Roman" w:eastAsia="宋体" w:hAnsi="Times New Roman" w:hint="eastAsia"/>
        </w:rPr>
        <w:t>较少</w:t>
      </w:r>
      <w:r w:rsidR="00875FD5">
        <w:rPr>
          <w:rFonts w:ascii="Times New Roman" w:eastAsia="宋体" w:hAnsi="Times New Roman" w:hint="eastAsia"/>
        </w:rPr>
        <w:t>，不过</w:t>
      </w:r>
      <w:r w:rsidR="00875FD5" w:rsidRPr="00875FD5">
        <w:rPr>
          <w:rFonts w:ascii="Times New Roman" w:eastAsia="宋体" w:hAnsi="Times New Roman" w:hint="eastAsia"/>
        </w:rPr>
        <w:t>使用</w:t>
      </w:r>
      <w:r w:rsidR="00875FD5" w:rsidRPr="00875FD5">
        <w:rPr>
          <w:rFonts w:ascii="Times New Roman" w:eastAsia="宋体" w:hAnsi="Times New Roman" w:hint="eastAsia"/>
        </w:rPr>
        <w:t>TX2</w:t>
      </w:r>
      <w:r w:rsidR="00875FD5" w:rsidRPr="00875FD5">
        <w:rPr>
          <w:rFonts w:ascii="Times New Roman" w:eastAsia="宋体" w:hAnsi="Times New Roman" w:hint="eastAsia"/>
        </w:rPr>
        <w:t>进行开发之后可以比较方便的移植到</w:t>
      </w:r>
      <w:r w:rsidR="00875FD5" w:rsidRPr="00875FD5">
        <w:rPr>
          <w:rFonts w:ascii="Times New Roman" w:eastAsia="宋体" w:hAnsi="Times New Roman" w:hint="eastAsia"/>
        </w:rPr>
        <w:t>PX2</w:t>
      </w:r>
      <w:r w:rsidR="00875FD5" w:rsidRPr="00875FD5">
        <w:rPr>
          <w:rFonts w:ascii="Times New Roman" w:eastAsia="宋体" w:hAnsi="Times New Roman" w:hint="eastAsia"/>
        </w:rPr>
        <w:t>上。</w:t>
      </w:r>
    </w:p>
    <w:p w:rsidR="00AB4FEC" w:rsidRPr="00821A40" w:rsidRDefault="00875FD5" w:rsidP="00C7001D">
      <w:pPr>
        <w:ind w:firstLineChars="200" w:firstLine="420"/>
        <w:rPr>
          <w:rFonts w:ascii="Times New Roman" w:eastAsia="宋体" w:hAnsi="Times New Roman"/>
        </w:rPr>
      </w:pPr>
      <w:r>
        <w:rPr>
          <w:rFonts w:ascii="Times New Roman" w:eastAsia="宋体" w:hAnsi="Times New Roman" w:hint="eastAsia"/>
        </w:rPr>
        <w:t>所以，经过综合考虑本项目现阶段要实现的目标和目前能够最快到位的硬件等客观因素，本项目拟在第一阶段使用</w:t>
      </w:r>
      <w:r w:rsidRPr="00875FD5">
        <w:rPr>
          <w:rFonts w:ascii="Times New Roman" w:eastAsia="宋体" w:hAnsi="Times New Roman"/>
        </w:rPr>
        <w:t>NVIDIA</w:t>
      </w:r>
      <w:r>
        <w:rPr>
          <w:rFonts w:ascii="Times New Roman" w:eastAsia="宋体" w:hAnsi="Times New Roman"/>
        </w:rPr>
        <w:t xml:space="preserve"> </w:t>
      </w:r>
      <w:proofErr w:type="spellStart"/>
      <w:r w:rsidRPr="00875FD5">
        <w:rPr>
          <w:rFonts w:ascii="Times New Roman" w:eastAsia="宋体" w:hAnsi="Times New Roman"/>
        </w:rPr>
        <w:t>Jetson</w:t>
      </w:r>
      <w:proofErr w:type="spellEnd"/>
      <w:r w:rsidRPr="00875FD5">
        <w:rPr>
          <w:rFonts w:ascii="Times New Roman" w:eastAsia="宋体" w:hAnsi="Times New Roman"/>
        </w:rPr>
        <w:t xml:space="preserve"> TX2</w:t>
      </w:r>
      <w:r>
        <w:rPr>
          <w:rFonts w:ascii="Times New Roman" w:eastAsia="宋体" w:hAnsi="Times New Roman" w:hint="eastAsia"/>
        </w:rPr>
        <w:t xml:space="preserve"> </w:t>
      </w:r>
      <w:r>
        <w:rPr>
          <w:rFonts w:ascii="Times New Roman" w:eastAsia="宋体" w:hAnsi="Times New Roman" w:hint="eastAsia"/>
        </w:rPr>
        <w:t>作为控制器的硬件平台。</w:t>
      </w:r>
    </w:p>
    <w:p w:rsidR="000F4B69" w:rsidRPr="00821A40" w:rsidRDefault="000F4B69" w:rsidP="00AB4FEC">
      <w:pPr>
        <w:rPr>
          <w:rFonts w:ascii="Times New Roman" w:eastAsia="宋体" w:hAnsi="Times New Roman"/>
        </w:rPr>
      </w:pPr>
    </w:p>
    <w:p w:rsidR="00AB4FEC" w:rsidRDefault="00AB4FEC" w:rsidP="00AB4FEC">
      <w:pPr>
        <w:rPr>
          <w:rFonts w:ascii="Times New Roman" w:eastAsia="宋体" w:hAnsi="Times New Roman"/>
          <w:b/>
        </w:rPr>
      </w:pPr>
      <w:r w:rsidRPr="00CE3CD4">
        <w:rPr>
          <w:rFonts w:ascii="Times New Roman" w:eastAsia="宋体" w:hAnsi="Times New Roman"/>
          <w:b/>
        </w:rPr>
        <w:t>5.</w:t>
      </w:r>
      <w:r w:rsidRPr="00CE3CD4">
        <w:rPr>
          <w:rFonts w:ascii="Times New Roman" w:eastAsia="宋体" w:hAnsi="Times New Roman" w:hint="eastAsia"/>
          <w:b/>
        </w:rPr>
        <w:t xml:space="preserve"> </w:t>
      </w:r>
      <w:r w:rsidRPr="00CE3CD4">
        <w:rPr>
          <w:rFonts w:ascii="Times New Roman" w:eastAsia="宋体" w:hAnsi="Times New Roman" w:hint="eastAsia"/>
          <w:b/>
        </w:rPr>
        <w:t>控制器（</w:t>
      </w:r>
      <w:r w:rsidRPr="00CE3CD4">
        <w:rPr>
          <w:rFonts w:ascii="Times New Roman" w:eastAsia="宋体" w:hAnsi="Times New Roman" w:hint="eastAsia"/>
          <w:b/>
        </w:rPr>
        <w:t>TX2</w:t>
      </w:r>
      <w:r w:rsidRPr="00CE3CD4">
        <w:rPr>
          <w:rFonts w:ascii="Times New Roman" w:eastAsia="宋体" w:hAnsi="Times New Roman" w:hint="eastAsia"/>
          <w:b/>
        </w:rPr>
        <w:t>）软件框架</w:t>
      </w:r>
    </w:p>
    <w:p w:rsidR="009C3E49" w:rsidRDefault="009C3E49" w:rsidP="009C3E49">
      <w:pPr>
        <w:rPr>
          <w:rFonts w:ascii="Times New Roman" w:eastAsia="宋体" w:hAnsi="Times New Roman"/>
        </w:rPr>
      </w:pPr>
      <w:r>
        <w:rPr>
          <w:rFonts w:ascii="Times New Roman" w:eastAsia="宋体" w:hAnsi="Times New Roman" w:hint="eastAsia"/>
        </w:rPr>
        <w:t xml:space="preserve">5.1 </w:t>
      </w:r>
      <w:r>
        <w:rPr>
          <w:rFonts w:ascii="Times New Roman" w:eastAsia="宋体" w:hAnsi="Times New Roman" w:hint="eastAsia"/>
        </w:rPr>
        <w:t>软件架构</w:t>
      </w:r>
    </w:p>
    <w:p w:rsidR="00103D5C" w:rsidRPr="00103D5C" w:rsidRDefault="00103D5C" w:rsidP="00103D5C">
      <w:pPr>
        <w:ind w:firstLineChars="200" w:firstLine="420"/>
        <w:rPr>
          <w:rFonts w:ascii="Times New Roman" w:eastAsia="宋体" w:hAnsi="Times New Roman"/>
        </w:rPr>
      </w:pPr>
      <w:r w:rsidRPr="00054A96">
        <w:rPr>
          <w:rFonts w:ascii="Times New Roman" w:eastAsia="宋体" w:hAnsi="Times New Roman" w:hint="eastAsia"/>
        </w:rPr>
        <w:t>无人驾驶主要是依靠车内的以计算机系统为主的智能驾驶</w:t>
      </w:r>
      <w:r>
        <w:rPr>
          <w:rFonts w:ascii="Times New Roman" w:eastAsia="宋体" w:hAnsi="Times New Roman" w:hint="eastAsia"/>
        </w:rPr>
        <w:t>控制模块</w:t>
      </w:r>
      <w:r w:rsidRPr="00054A96">
        <w:rPr>
          <w:rFonts w:ascii="Times New Roman" w:eastAsia="宋体" w:hAnsi="Times New Roman" w:hint="eastAsia"/>
        </w:rPr>
        <w:t>来实现车辆</w:t>
      </w:r>
      <w:r>
        <w:rPr>
          <w:rFonts w:ascii="Times New Roman" w:eastAsia="宋体" w:hAnsi="Times New Roman" w:hint="eastAsia"/>
        </w:rPr>
        <w:t>的</w:t>
      </w:r>
      <w:r w:rsidRPr="00054A96">
        <w:rPr>
          <w:rFonts w:ascii="Times New Roman" w:eastAsia="宋体" w:hAnsi="Times New Roman" w:hint="eastAsia"/>
        </w:rPr>
        <w:t>加速、转向、制动等</w:t>
      </w:r>
      <w:r>
        <w:rPr>
          <w:rFonts w:ascii="Times New Roman" w:eastAsia="宋体" w:hAnsi="Times New Roman" w:hint="eastAsia"/>
        </w:rPr>
        <w:t>操作</w:t>
      </w:r>
      <w:r w:rsidRPr="00054A96">
        <w:rPr>
          <w:rFonts w:ascii="Times New Roman" w:eastAsia="宋体" w:hAnsi="Times New Roman" w:hint="eastAsia"/>
        </w:rPr>
        <w:t>。对于无人驾驶来说</w:t>
      </w:r>
      <w:r w:rsidRPr="00054A96">
        <w:rPr>
          <w:rFonts w:ascii="Times New Roman" w:eastAsia="宋体" w:hAnsi="Times New Roman"/>
        </w:rPr>
        <w:t>想要真正上路行驶，</w:t>
      </w:r>
      <w:proofErr w:type="gramStart"/>
      <w:r w:rsidRPr="00054A96">
        <w:rPr>
          <w:rFonts w:ascii="Times New Roman" w:eastAsia="宋体" w:hAnsi="Times New Roman"/>
        </w:rPr>
        <w:t>最</w:t>
      </w:r>
      <w:proofErr w:type="gramEnd"/>
      <w:r w:rsidRPr="00054A96">
        <w:rPr>
          <w:rFonts w:ascii="Times New Roman" w:eastAsia="宋体" w:hAnsi="Times New Roman"/>
        </w:rPr>
        <w:t>关键的技术难点就在于汽车如何能</w:t>
      </w:r>
      <w:r>
        <w:rPr>
          <w:rFonts w:ascii="Times New Roman" w:eastAsia="宋体" w:hAnsi="Times New Roman" w:hint="eastAsia"/>
        </w:rPr>
        <w:t>应</w:t>
      </w:r>
      <w:r w:rsidRPr="00054A96">
        <w:rPr>
          <w:rFonts w:ascii="Times New Roman" w:eastAsia="宋体" w:hAnsi="Times New Roman"/>
        </w:rPr>
        <w:t>对现实中复杂的交通状况</w:t>
      </w:r>
      <w:r>
        <w:rPr>
          <w:rFonts w:ascii="Times New Roman" w:eastAsia="宋体" w:hAnsi="Times New Roman" w:hint="eastAsia"/>
        </w:rPr>
        <w:t>并</w:t>
      </w:r>
      <w:proofErr w:type="gramStart"/>
      <w:r>
        <w:rPr>
          <w:rFonts w:ascii="Times New Roman" w:eastAsia="宋体" w:hAnsi="Times New Roman" w:hint="eastAsia"/>
        </w:rPr>
        <w:t>实时且及时</w:t>
      </w:r>
      <w:proofErr w:type="gramEnd"/>
      <w:r>
        <w:rPr>
          <w:rFonts w:ascii="Times New Roman" w:eastAsia="宋体" w:hAnsi="Times New Roman" w:hint="eastAsia"/>
        </w:rPr>
        <w:t>地做出最恰当的决策（操作）。无人驾驶的软件系统架构如下图</w:t>
      </w:r>
      <w:r>
        <w:rPr>
          <w:rFonts w:ascii="Times New Roman" w:eastAsia="宋体" w:hAnsi="Times New Roman" w:hint="eastAsia"/>
        </w:rPr>
        <w:t>4</w:t>
      </w:r>
      <w:r>
        <w:rPr>
          <w:rFonts w:ascii="Times New Roman" w:eastAsia="宋体" w:hAnsi="Times New Roman" w:hint="eastAsia"/>
        </w:rPr>
        <w:t>所示：</w:t>
      </w:r>
    </w:p>
    <w:p w:rsidR="009C3E49" w:rsidRDefault="009C3E49" w:rsidP="009C3E49">
      <w:pPr>
        <w:rPr>
          <w:rFonts w:ascii="Times New Roman" w:eastAsia="宋体" w:hAnsi="Times New Roman"/>
        </w:rPr>
      </w:pPr>
      <w:r>
        <w:rPr>
          <w:rFonts w:ascii="Times New Roman" w:eastAsia="宋体" w:hAnsi="Times New Roman" w:hint="eastAsia"/>
          <w:noProof/>
        </w:rPr>
        <w:lastRenderedPageBreak/>
        <w:drawing>
          <wp:inline distT="0" distB="0" distL="0" distR="0">
            <wp:extent cx="5362575" cy="3304963"/>
            <wp:effectExtent l="19050" t="0" r="9525" b="0"/>
            <wp:docPr id="3" name="图片 2" descr="66372-20160918175411536-403876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372-20160918175411536-403876057.jpg"/>
                    <pic:cNvPicPr/>
                  </pic:nvPicPr>
                  <pic:blipFill>
                    <a:blip r:embed="rId16" cstate="print"/>
                    <a:stretch>
                      <a:fillRect/>
                    </a:stretch>
                  </pic:blipFill>
                  <pic:spPr>
                    <a:xfrm>
                      <a:off x="0" y="0"/>
                      <a:ext cx="5369320" cy="3309120"/>
                    </a:xfrm>
                    <a:prstGeom prst="rect">
                      <a:avLst/>
                    </a:prstGeom>
                  </pic:spPr>
                </pic:pic>
              </a:graphicData>
            </a:graphic>
          </wp:inline>
        </w:drawing>
      </w:r>
    </w:p>
    <w:p w:rsidR="00103D5C" w:rsidRDefault="00103D5C" w:rsidP="00654792">
      <w:pPr>
        <w:spacing w:beforeLines="50" w:before="156" w:afterLines="50" w:after="156"/>
        <w:jc w:val="center"/>
        <w:rPr>
          <w:rFonts w:ascii="Times New Roman" w:eastAsia="宋体"/>
        </w:rPr>
      </w:pPr>
      <w:r w:rsidRPr="00054A96">
        <w:rPr>
          <w:rFonts w:ascii="Times New Roman" w:eastAsia="宋体" w:hint="eastAsia"/>
        </w:rPr>
        <w:t>图</w:t>
      </w:r>
      <w:r>
        <w:rPr>
          <w:rFonts w:ascii="Times New Roman" w:eastAsia="宋体" w:hint="eastAsia"/>
        </w:rPr>
        <w:t>4</w:t>
      </w:r>
      <w:r w:rsidRPr="00054A96">
        <w:rPr>
          <w:rFonts w:ascii="Times New Roman" w:eastAsia="宋体" w:hint="eastAsia"/>
        </w:rPr>
        <w:t>:</w:t>
      </w:r>
      <w:r w:rsidRPr="00054A96">
        <w:rPr>
          <w:rFonts w:ascii="Times New Roman" w:eastAsia="宋体"/>
        </w:rPr>
        <w:t xml:space="preserve"> </w:t>
      </w:r>
      <w:r>
        <w:rPr>
          <w:rFonts w:ascii="Times New Roman" w:eastAsia="宋体" w:hint="eastAsia"/>
        </w:rPr>
        <w:t>无人驾驶软件系统架构</w:t>
      </w:r>
    </w:p>
    <w:p w:rsidR="00054A96" w:rsidRPr="00054A96" w:rsidRDefault="00054A96" w:rsidP="00054A96">
      <w:pPr>
        <w:ind w:firstLineChars="200" w:firstLine="420"/>
        <w:rPr>
          <w:rFonts w:ascii="Times New Roman" w:eastAsia="宋体" w:hAnsi="Times New Roman"/>
        </w:rPr>
      </w:pPr>
      <w:r>
        <w:rPr>
          <w:rFonts w:ascii="Times New Roman" w:eastAsia="宋体" w:hAnsi="Times New Roman" w:hint="eastAsia"/>
        </w:rPr>
        <w:t>基于数据流动的时间顺序</w:t>
      </w:r>
      <w:r w:rsidRPr="00054A96">
        <w:rPr>
          <w:rFonts w:ascii="Times New Roman" w:eastAsia="宋体" w:hAnsi="Times New Roman" w:hint="eastAsia"/>
        </w:rPr>
        <w:t>，</w:t>
      </w:r>
      <w:r>
        <w:rPr>
          <w:rFonts w:ascii="Times New Roman" w:eastAsia="宋体" w:hAnsi="Times New Roman" w:hint="eastAsia"/>
        </w:rPr>
        <w:t>无人驾驶中</w:t>
      </w:r>
      <w:r w:rsidRPr="00054A96">
        <w:rPr>
          <w:rFonts w:ascii="Times New Roman" w:eastAsia="宋体" w:hAnsi="Times New Roman" w:hint="eastAsia"/>
        </w:rPr>
        <w:t>具体</w:t>
      </w:r>
      <w:r>
        <w:rPr>
          <w:rFonts w:ascii="Times New Roman" w:eastAsia="宋体" w:hAnsi="Times New Roman" w:hint="eastAsia"/>
        </w:rPr>
        <w:t>的</w:t>
      </w:r>
      <w:r w:rsidRPr="00054A96">
        <w:rPr>
          <w:rFonts w:ascii="Times New Roman" w:eastAsia="宋体" w:hAnsi="Times New Roman" w:hint="eastAsia"/>
        </w:rPr>
        <w:t>自动控制流程如下</w:t>
      </w:r>
      <w:r>
        <w:rPr>
          <w:rFonts w:ascii="Times New Roman" w:eastAsia="宋体" w:hAnsi="Times New Roman" w:hint="eastAsia"/>
        </w:rPr>
        <w:t>图</w:t>
      </w:r>
      <w:r w:rsidR="00103D5C">
        <w:rPr>
          <w:rFonts w:ascii="Times New Roman" w:eastAsia="宋体" w:hAnsi="Times New Roman" w:hint="eastAsia"/>
        </w:rPr>
        <w:t>5</w:t>
      </w:r>
      <w:r>
        <w:rPr>
          <w:rFonts w:ascii="Times New Roman" w:eastAsia="宋体" w:hAnsi="Times New Roman" w:hint="eastAsia"/>
        </w:rPr>
        <w:t>所示：</w:t>
      </w:r>
    </w:p>
    <w:p w:rsidR="00054A96" w:rsidRDefault="00054A96" w:rsidP="00054A96">
      <w:pPr>
        <w:jc w:val="center"/>
        <w:rPr>
          <w:ins w:id="169" w:author="兴云新能源-姜泉" w:date="2018-02-24T14:35:00Z"/>
          <w:rFonts w:ascii="Times New Roman" w:eastAsia="宋体" w:hint="eastAsia"/>
        </w:rPr>
      </w:pPr>
      <w:r w:rsidRPr="00054A96">
        <w:rPr>
          <w:rFonts w:ascii="等线" w:eastAsia="等线" w:hAnsi="等线" w:cs="Times New Roman"/>
        </w:rPr>
        <w:object w:dxaOrig="10908" w:dyaOrig="3408">
          <v:shape id="_x0000_i1027" type="#_x0000_t75" style="width:432.75pt;height:144.75pt" o:ole="">
            <v:imagedata r:id="rId17" o:title=""/>
          </v:shape>
          <o:OLEObject Type="Embed" ProgID="Visio.Drawing.15" ShapeID="_x0000_i1027" DrawAspect="Content" ObjectID="_1580988220" r:id="rId18"/>
        </w:object>
      </w:r>
      <w:r w:rsidRPr="00054A96">
        <w:rPr>
          <w:rFonts w:ascii="Times New Roman" w:eastAsia="宋体" w:hint="eastAsia"/>
        </w:rPr>
        <w:t>图</w:t>
      </w:r>
      <w:r w:rsidR="00103D5C">
        <w:rPr>
          <w:rFonts w:ascii="Times New Roman" w:eastAsia="宋体" w:hint="eastAsia"/>
        </w:rPr>
        <w:t>5</w:t>
      </w:r>
      <w:r w:rsidRPr="00054A96">
        <w:rPr>
          <w:rFonts w:ascii="Times New Roman" w:eastAsia="宋体" w:hint="eastAsia"/>
        </w:rPr>
        <w:t>:</w:t>
      </w:r>
      <w:r w:rsidRPr="00054A96">
        <w:rPr>
          <w:rFonts w:ascii="Times New Roman" w:eastAsia="宋体"/>
        </w:rPr>
        <w:t xml:space="preserve"> </w:t>
      </w:r>
      <w:r w:rsidRPr="00054A96">
        <w:rPr>
          <w:rFonts w:ascii="Times New Roman" w:eastAsia="宋体" w:hint="eastAsia"/>
        </w:rPr>
        <w:t>小型无人车自动控制流程</w:t>
      </w:r>
    </w:p>
    <w:p w:rsidR="00FD5072" w:rsidRPr="00054A96" w:rsidRDefault="00FD5072" w:rsidP="00FD5072">
      <w:pPr>
        <w:ind w:firstLineChars="200" w:firstLine="420"/>
        <w:rPr>
          <w:ins w:id="170" w:author="兴云新能源-姜泉" w:date="2018-02-24T14:35:00Z"/>
          <w:rFonts w:ascii="Times New Roman" w:eastAsia="宋体" w:hAnsi="Times New Roman"/>
        </w:rPr>
      </w:pPr>
      <w:bookmarkStart w:id="171" w:name="_GoBack"/>
      <w:ins w:id="172" w:author="兴云新能源-姜泉" w:date="2018-02-24T14:29:00Z">
        <w:r>
          <w:rPr>
            <w:noProof/>
          </w:rPr>
          <w:pict>
            <v:shape id="_x0000_s1029" type="#_x0000_t75" style="position:absolute;left:0;text-align:left;margin-left:88.5pt;margin-top:38.4pt;width:270.75pt;height:152.25pt;z-index:251660288;mso-position-horizontal-relative:text;mso-position-vertical-relative:text;mso-width-relative:page;mso-height-relative:page">
              <v:imagedata r:id="rId19" o:title="Apollo_2_0_Software_Arch"/>
              <w10:wrap type="topAndBottom"/>
            </v:shape>
          </w:pict>
        </w:r>
      </w:ins>
      <w:bookmarkEnd w:id="171"/>
      <w:ins w:id="173" w:author="兴云新能源-姜泉" w:date="2018-02-24T14:36:00Z">
        <w:r>
          <w:rPr>
            <w:rFonts w:ascii="Times New Roman" w:eastAsia="宋体" w:hAnsi="Times New Roman" w:hint="eastAsia"/>
          </w:rPr>
          <w:t>数据的感知、</w:t>
        </w:r>
      </w:ins>
      <w:ins w:id="174" w:author="兴云新能源-姜泉" w:date="2018-02-24T14:37:00Z">
        <w:r>
          <w:rPr>
            <w:rFonts w:ascii="Times New Roman" w:eastAsia="宋体" w:hAnsi="Times New Roman" w:hint="eastAsia"/>
          </w:rPr>
          <w:t>认知、处理都应该建立在定位的基础上</w:t>
        </w:r>
      </w:ins>
      <w:ins w:id="175" w:author="兴云新能源-姜泉" w:date="2018-02-24T14:35:00Z">
        <w:r w:rsidRPr="00054A96">
          <w:rPr>
            <w:rFonts w:ascii="Times New Roman" w:eastAsia="宋体" w:hAnsi="Times New Roman" w:hint="eastAsia"/>
          </w:rPr>
          <w:t>，</w:t>
        </w:r>
        <w:r>
          <w:rPr>
            <w:rFonts w:ascii="Times New Roman" w:eastAsia="宋体" w:hAnsi="Times New Roman" w:hint="eastAsia"/>
          </w:rPr>
          <w:t>无人驾驶中</w:t>
        </w:r>
        <w:r>
          <w:rPr>
            <w:rFonts w:ascii="Times New Roman" w:eastAsia="宋体" w:hAnsi="Times New Roman" w:hint="eastAsia"/>
          </w:rPr>
          <w:t>数据流动</w:t>
        </w:r>
        <w:r w:rsidRPr="00054A96">
          <w:rPr>
            <w:rFonts w:ascii="Times New Roman" w:eastAsia="宋体" w:hAnsi="Times New Roman" w:hint="eastAsia"/>
          </w:rPr>
          <w:t>如下</w:t>
        </w:r>
        <w:r>
          <w:rPr>
            <w:rFonts w:ascii="Times New Roman" w:eastAsia="宋体" w:hAnsi="Times New Roman" w:hint="eastAsia"/>
          </w:rPr>
          <w:t>图</w:t>
        </w:r>
        <w:r>
          <w:rPr>
            <w:rFonts w:ascii="Times New Roman" w:eastAsia="宋体" w:hAnsi="Times New Roman" w:hint="eastAsia"/>
          </w:rPr>
          <w:t>6</w:t>
        </w:r>
        <w:r>
          <w:rPr>
            <w:rFonts w:ascii="Times New Roman" w:eastAsia="宋体" w:hAnsi="Times New Roman" w:hint="eastAsia"/>
          </w:rPr>
          <w:t>所示：</w:t>
        </w:r>
      </w:ins>
    </w:p>
    <w:p w:rsidR="00FD5072" w:rsidRPr="00FD5072" w:rsidDel="00FD5072" w:rsidRDefault="00FD5072" w:rsidP="00054A96">
      <w:pPr>
        <w:jc w:val="center"/>
        <w:rPr>
          <w:del w:id="176" w:author="兴云新能源-姜泉" w:date="2018-02-24T14:35:00Z"/>
          <w:rFonts w:ascii="Times New Roman" w:eastAsia="宋体"/>
          <w:rPrChange w:id="177" w:author="兴云新能源-姜泉" w:date="2018-02-24T14:35:00Z">
            <w:rPr>
              <w:del w:id="178" w:author="兴云新能源-姜泉" w:date="2018-02-24T14:35:00Z"/>
              <w:rFonts w:ascii="Times New Roman" w:eastAsia="宋体"/>
            </w:rPr>
          </w:rPrChange>
        </w:rPr>
      </w:pPr>
    </w:p>
    <w:p w:rsidR="00FD5072" w:rsidRPr="00054A96" w:rsidRDefault="00FD5072" w:rsidP="00FD5072">
      <w:pPr>
        <w:jc w:val="center"/>
        <w:rPr>
          <w:ins w:id="179" w:author="兴云新能源-姜泉" w:date="2018-02-24T14:33:00Z"/>
          <w:rFonts w:ascii="Times New Roman" w:eastAsia="宋体"/>
        </w:rPr>
      </w:pPr>
      <w:ins w:id="180" w:author="兴云新能源-姜泉" w:date="2018-02-24T14:33:00Z">
        <w:r w:rsidRPr="00054A96">
          <w:rPr>
            <w:rFonts w:ascii="Times New Roman" w:eastAsia="宋体" w:hint="eastAsia"/>
          </w:rPr>
          <w:t>图</w:t>
        </w:r>
        <w:r>
          <w:rPr>
            <w:rFonts w:ascii="Times New Roman" w:eastAsia="宋体" w:hint="eastAsia"/>
          </w:rPr>
          <w:t>6</w:t>
        </w:r>
        <w:r w:rsidRPr="00054A96">
          <w:rPr>
            <w:rFonts w:ascii="Times New Roman" w:eastAsia="宋体" w:hint="eastAsia"/>
          </w:rPr>
          <w:t>:</w:t>
        </w:r>
        <w:r w:rsidRPr="00054A96">
          <w:rPr>
            <w:rFonts w:ascii="Times New Roman" w:eastAsia="宋体"/>
          </w:rPr>
          <w:t xml:space="preserve"> </w:t>
        </w:r>
      </w:ins>
      <w:ins w:id="181" w:author="兴云新能源-姜泉" w:date="2018-02-24T14:35:00Z">
        <w:r>
          <w:rPr>
            <w:rFonts w:ascii="微软雅黑" w:eastAsia="微软雅黑" w:hAnsi="微软雅黑" w:hint="eastAsia"/>
            <w:color w:val="4F4F4F"/>
          </w:rPr>
          <w:t>数据流动</w:t>
        </w:r>
      </w:ins>
    </w:p>
    <w:p w:rsidR="001B3449" w:rsidRPr="00FD5072" w:rsidDel="00FD5072" w:rsidRDefault="001B3449" w:rsidP="00AB4FEC">
      <w:pPr>
        <w:rPr>
          <w:del w:id="182" w:author="兴云新能源-姜泉" w:date="2018-02-24T14:33:00Z"/>
          <w:rFonts w:ascii="Times New Roman" w:eastAsia="宋体" w:hAnsi="Times New Roman"/>
          <w:b/>
          <w:rPrChange w:id="183" w:author="兴云新能源-姜泉" w:date="2018-02-24T14:33:00Z">
            <w:rPr>
              <w:del w:id="184" w:author="兴云新能源-姜泉" w:date="2018-02-24T14:33:00Z"/>
              <w:rFonts w:ascii="Times New Roman" w:eastAsia="宋体" w:hAnsi="Times New Roman"/>
              <w:b/>
            </w:rPr>
          </w:rPrChange>
        </w:rPr>
      </w:pPr>
    </w:p>
    <w:p w:rsidR="00FB02BD" w:rsidRPr="00054A96" w:rsidRDefault="00FB02BD" w:rsidP="00AB4FEC">
      <w:pPr>
        <w:rPr>
          <w:rFonts w:ascii="Times New Roman" w:eastAsia="宋体" w:hAnsi="Times New Roman"/>
          <w:b/>
        </w:rPr>
      </w:pPr>
    </w:p>
    <w:p w:rsidR="00AB4FEC" w:rsidRPr="00821A40" w:rsidRDefault="00AB4FEC" w:rsidP="00785AA2">
      <w:pPr>
        <w:rPr>
          <w:rFonts w:ascii="Times New Roman" w:eastAsia="宋体" w:hAnsi="Times New Roman"/>
        </w:rPr>
      </w:pPr>
      <w:r w:rsidRPr="00821A40">
        <w:rPr>
          <w:rFonts w:ascii="Times New Roman" w:eastAsia="宋体" w:hAnsi="Times New Roman"/>
        </w:rPr>
        <w:lastRenderedPageBreak/>
        <w:t>5.</w:t>
      </w:r>
      <w:r w:rsidR="00FB02BD">
        <w:rPr>
          <w:rFonts w:ascii="Times New Roman" w:eastAsia="宋体" w:hAnsi="Times New Roman" w:hint="eastAsia"/>
        </w:rPr>
        <w:t>2</w:t>
      </w:r>
      <w:r w:rsidRPr="00821A40">
        <w:rPr>
          <w:rFonts w:ascii="Times New Roman" w:eastAsia="宋体" w:hAnsi="Times New Roman"/>
        </w:rPr>
        <w:t xml:space="preserve"> </w:t>
      </w:r>
      <w:r w:rsidRPr="00821A40">
        <w:rPr>
          <w:rFonts w:ascii="Times New Roman" w:eastAsia="宋体" w:hAnsi="Times New Roman" w:hint="eastAsia"/>
        </w:rPr>
        <w:t>信号输入</w:t>
      </w:r>
    </w:p>
    <w:p w:rsidR="00AB4FEC"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2</w:t>
      </w:r>
      <w:r w:rsidRPr="00821A40">
        <w:rPr>
          <w:rFonts w:ascii="Times New Roman" w:eastAsia="宋体" w:hAnsi="Times New Roman"/>
        </w:rPr>
        <w:t>.1 CAN</w:t>
      </w:r>
      <w:r w:rsidRPr="00821A40">
        <w:rPr>
          <w:rFonts w:ascii="Times New Roman" w:eastAsia="宋体" w:hAnsi="Times New Roman" w:hint="eastAsia"/>
        </w:rPr>
        <w:t>信号</w:t>
      </w:r>
    </w:p>
    <w:p w:rsidR="004F2690" w:rsidRDefault="004F2690" w:rsidP="00785AA2">
      <w:pPr>
        <w:ind w:leftChars="202" w:left="424"/>
        <w:rPr>
          <w:rFonts w:ascii="Times New Roman" w:eastAsia="宋体" w:hAnsi="Times New Roman"/>
        </w:rPr>
      </w:pPr>
      <w:r>
        <w:rPr>
          <w:rFonts w:ascii="Times New Roman" w:eastAsia="宋体" w:hAnsi="Times New Roman" w:hint="eastAsia"/>
        </w:rPr>
        <w:tab/>
      </w:r>
      <w:r w:rsidRPr="004F2690">
        <w:rPr>
          <w:rFonts w:ascii="Times New Roman" w:eastAsia="宋体" w:hAnsi="Times New Roman" w:hint="eastAsia"/>
          <w:highlight w:val="yellow"/>
        </w:rPr>
        <w:t>这部分需要和线控方案商一起完成</w:t>
      </w:r>
    </w:p>
    <w:p w:rsidR="004F2690" w:rsidRPr="00821A40" w:rsidRDefault="004F2690" w:rsidP="00785AA2">
      <w:pPr>
        <w:ind w:leftChars="202" w:left="424"/>
        <w:rPr>
          <w:rFonts w:ascii="Times New Roman" w:eastAsia="宋体" w:hAnsi="Times New Roman"/>
        </w:rPr>
      </w:pPr>
    </w:p>
    <w:p w:rsidR="00AB4FEC"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2</w:t>
      </w:r>
      <w:r w:rsidRPr="00821A40">
        <w:rPr>
          <w:rFonts w:ascii="Times New Roman" w:eastAsia="宋体" w:hAnsi="Times New Roman"/>
        </w:rPr>
        <w:t xml:space="preserve">.2 </w:t>
      </w:r>
      <w:r w:rsidRPr="00821A40">
        <w:rPr>
          <w:rFonts w:ascii="Times New Roman" w:eastAsia="宋体" w:hAnsi="Times New Roman" w:hint="eastAsia"/>
        </w:rPr>
        <w:t>数字信号</w:t>
      </w:r>
    </w:p>
    <w:p w:rsidR="004F2690" w:rsidRDefault="004F2690" w:rsidP="004F2690">
      <w:pPr>
        <w:ind w:firstLineChars="200" w:firstLine="420"/>
        <w:rPr>
          <w:rFonts w:ascii="Times New Roman" w:eastAsia="宋体" w:hAnsi="Times New Roman"/>
        </w:rPr>
      </w:pPr>
      <w:r w:rsidRPr="004F2690">
        <w:rPr>
          <w:rFonts w:ascii="Times New Roman" w:eastAsia="宋体" w:hAnsi="Times New Roman" w:hint="eastAsia"/>
        </w:rPr>
        <w:t>主要传感器</w:t>
      </w:r>
      <w:r>
        <w:rPr>
          <w:rFonts w:ascii="Times New Roman" w:eastAsia="宋体" w:hAnsi="Times New Roman" w:hint="eastAsia"/>
        </w:rPr>
        <w:t>数据</w:t>
      </w:r>
      <w:r w:rsidRPr="004F2690">
        <w:rPr>
          <w:rFonts w:ascii="Times New Roman" w:eastAsia="宋体" w:hAnsi="Times New Roman" w:hint="eastAsia"/>
        </w:rPr>
        <w:t>及相应的处理方法如下</w:t>
      </w:r>
      <w:r>
        <w:rPr>
          <w:rFonts w:ascii="Times New Roman" w:eastAsia="宋体" w:hAnsi="Times New Roman" w:hint="eastAsia"/>
        </w:rPr>
        <w:t>表</w:t>
      </w:r>
      <w:r>
        <w:rPr>
          <w:rFonts w:ascii="Times New Roman" w:eastAsia="宋体" w:hAnsi="Times New Roman" w:hint="eastAsia"/>
        </w:rPr>
        <w:t>4</w:t>
      </w:r>
      <w:r>
        <w:rPr>
          <w:rFonts w:ascii="Times New Roman" w:eastAsia="宋体" w:hAnsi="Times New Roman" w:hint="eastAsia"/>
        </w:rPr>
        <w:t>所示</w:t>
      </w:r>
      <w:r w:rsidRPr="004F2690">
        <w:rPr>
          <w:rFonts w:ascii="Times New Roman" w:eastAsia="宋体" w:hAnsi="Times New Roman" w:hint="eastAsia"/>
        </w:rPr>
        <w:t>：</w:t>
      </w:r>
    </w:p>
    <w:p w:rsidR="004F2690" w:rsidRPr="004F2690" w:rsidRDefault="004F2690" w:rsidP="00654792">
      <w:pPr>
        <w:spacing w:beforeLines="50" w:before="156" w:afterLines="50" w:after="156"/>
        <w:ind w:firstLine="420"/>
        <w:jc w:val="left"/>
        <w:rPr>
          <w:rFonts w:ascii="Times New Roman" w:eastAsia="宋体" w:hAnsi="Times New Roman" w:cs="Times New Roman"/>
        </w:rPr>
      </w:pPr>
      <w:r w:rsidRPr="004F2690">
        <w:rPr>
          <w:rFonts w:ascii="Times New Roman" w:eastAsia="宋体" w:hAnsi="Times New Roman" w:cs="Times New Roman" w:hint="eastAsia"/>
        </w:rPr>
        <w:t>表</w:t>
      </w:r>
      <w:r w:rsidRPr="004F2690">
        <w:rPr>
          <w:rFonts w:ascii="Times New Roman" w:eastAsia="宋体" w:hAnsi="Times New Roman" w:cs="Times New Roman" w:hint="eastAsia"/>
        </w:rPr>
        <w:t xml:space="preserve">4. </w:t>
      </w:r>
      <w:r w:rsidRPr="004F2690">
        <w:rPr>
          <w:rFonts w:ascii="Times New Roman" w:eastAsia="宋体" w:hAnsi="Times New Roman" w:cs="Times New Roman" w:hint="eastAsia"/>
        </w:rPr>
        <w:t>数字信号输入及处理</w:t>
      </w:r>
    </w:p>
    <w:p w:rsidR="004F2690" w:rsidRPr="004F2690" w:rsidRDefault="004F2690" w:rsidP="004F2690">
      <w:pPr>
        <w:ind w:firstLine="420"/>
        <w:rPr>
          <w:rFonts w:ascii="Times New Roman" w:eastAsia="宋体" w:hAnsi="Times New Roman" w:cs="Times New Roman"/>
          <w:sz w:val="18"/>
        </w:rPr>
      </w:pPr>
      <w:r w:rsidRPr="004F2690">
        <w:rPr>
          <w:rFonts w:ascii="Times New Roman" w:eastAsia="宋体" w:hAnsi="Times New Roman" w:cs="Times New Roman"/>
          <w:sz w:val="18"/>
        </w:rPr>
        <w:t xml:space="preserve">(1) </w:t>
      </w:r>
      <w:r w:rsidRPr="004F2690">
        <w:rPr>
          <w:rFonts w:ascii="Times New Roman" w:eastAsia="宋体" w:hAnsi="等线" w:cs="Times New Roman" w:hint="eastAsia"/>
          <w:sz w:val="18"/>
        </w:rPr>
        <w:t>图像传感器</w:t>
      </w:r>
    </w:p>
    <w:tbl>
      <w:tblPr>
        <w:tblStyle w:val="2"/>
        <w:tblW w:w="0" w:type="auto"/>
        <w:tblInd w:w="709" w:type="dxa"/>
        <w:tblBorders>
          <w:left w:val="none" w:sz="0" w:space="0" w:color="auto"/>
          <w:right w:val="none" w:sz="0" w:space="0" w:color="auto"/>
        </w:tblBorders>
        <w:tblLook w:val="04A0" w:firstRow="1" w:lastRow="0" w:firstColumn="1" w:lastColumn="0" w:noHBand="0" w:noVBand="1"/>
      </w:tblPr>
      <w:tblGrid>
        <w:gridCol w:w="1365"/>
        <w:gridCol w:w="2321"/>
        <w:gridCol w:w="1827"/>
        <w:gridCol w:w="2074"/>
      </w:tblGrid>
      <w:tr w:rsidR="004F2690" w:rsidRPr="004F2690" w:rsidTr="00FD70EC">
        <w:tc>
          <w:tcPr>
            <w:tcW w:w="136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图像传感器</w:t>
            </w:r>
          </w:p>
        </w:tc>
        <w:tc>
          <w:tcPr>
            <w:tcW w:w="2321"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处理方法</w:t>
            </w:r>
          </w:p>
        </w:tc>
        <w:tc>
          <w:tcPr>
            <w:tcW w:w="1827"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输入</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输出</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激光雷达</w:t>
            </w:r>
          </w:p>
        </w:tc>
        <w:tc>
          <w:tcPr>
            <w:tcW w:w="2321" w:type="dxa"/>
          </w:tcPr>
          <w:p w:rsidR="004F2690" w:rsidRPr="004F2690" w:rsidRDefault="004F2690" w:rsidP="004F2690">
            <w:pPr>
              <w:jc w:val="center"/>
              <w:rPr>
                <w:rFonts w:ascii="Times New Roman" w:eastAsia="宋体" w:hAnsi="Times New Roman" w:cs="Times New Roman"/>
                <w:sz w:val="18"/>
              </w:rPr>
            </w:pPr>
            <w:proofErr w:type="gramStart"/>
            <w:r w:rsidRPr="004F2690">
              <w:rPr>
                <w:rFonts w:ascii="Times New Roman" w:eastAsia="宋体" w:hAnsi="等线" w:cs="Times New Roman" w:hint="eastAsia"/>
                <w:sz w:val="18"/>
              </w:rPr>
              <w:t>滤波去噪</w:t>
            </w:r>
            <w:proofErr w:type="gramEnd"/>
          </w:p>
        </w:tc>
        <w:tc>
          <w:tcPr>
            <w:tcW w:w="1827"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点云</w:t>
            </w:r>
            <w:r w:rsidRPr="004F2690">
              <w:rPr>
                <w:rFonts w:ascii="Times New Roman" w:eastAsia="宋体" w:hAnsi="Times New Roman" w:cs="Times New Roman" w:hint="eastAsia"/>
                <w:sz w:val="18"/>
              </w:rPr>
              <w:t>(</w:t>
            </w:r>
            <w:r w:rsidRPr="004F2690">
              <w:rPr>
                <w:rFonts w:ascii="Times New Roman" w:eastAsia="宋体" w:hAnsi="Times New Roman" w:cs="Times New Roman"/>
                <w:sz w:val="18"/>
              </w:rPr>
              <w:t>3D</w:t>
            </w:r>
            <w:proofErr w:type="gramStart"/>
            <w:r w:rsidRPr="004F2690">
              <w:rPr>
                <w:rFonts w:ascii="Times New Roman" w:eastAsia="宋体" w:hAnsi="等线" w:cs="Times New Roman" w:hint="eastAsia"/>
                <w:sz w:val="18"/>
              </w:rPr>
              <w:t>点数据</w:t>
            </w:r>
            <w:proofErr w:type="gramEnd"/>
            <w:r w:rsidRPr="004F2690">
              <w:rPr>
                <w:rFonts w:ascii="Times New Roman" w:eastAsia="宋体" w:hAnsi="Times New Roman" w:cs="Times New Roman"/>
                <w:sz w:val="18"/>
              </w:rPr>
              <w:t>)</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点云</w:t>
            </w:r>
            <w:r w:rsidRPr="004F2690">
              <w:rPr>
                <w:rFonts w:ascii="Times New Roman" w:eastAsia="宋体" w:hAnsi="Times New Roman" w:cs="Times New Roman" w:hint="eastAsia"/>
                <w:sz w:val="18"/>
              </w:rPr>
              <w:t>(</w:t>
            </w:r>
            <w:r w:rsidRPr="004F2690">
              <w:rPr>
                <w:rFonts w:ascii="Times New Roman" w:eastAsia="宋体" w:hAnsi="Times New Roman" w:cs="Times New Roman"/>
                <w:sz w:val="18"/>
              </w:rPr>
              <w:t>3D</w:t>
            </w:r>
            <w:proofErr w:type="gramStart"/>
            <w:r w:rsidRPr="004F2690">
              <w:rPr>
                <w:rFonts w:ascii="Times New Roman" w:eastAsia="宋体" w:hAnsi="等线" w:cs="Times New Roman" w:hint="eastAsia"/>
                <w:sz w:val="18"/>
              </w:rPr>
              <w:t>点数据</w:t>
            </w:r>
            <w:proofErr w:type="gramEnd"/>
            <w:r w:rsidRPr="004F2690">
              <w:rPr>
                <w:rFonts w:ascii="Times New Roman" w:eastAsia="宋体" w:hAnsi="Times New Roman" w:cs="Times New Roman"/>
                <w:sz w:val="18"/>
              </w:rPr>
              <w:t>)</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摄像头</w:t>
            </w:r>
          </w:p>
        </w:tc>
        <w:tc>
          <w:tcPr>
            <w:tcW w:w="2321"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相机标定、特征提取</w:t>
            </w:r>
          </w:p>
        </w:tc>
        <w:tc>
          <w:tcPr>
            <w:tcW w:w="1827"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hint="eastAsia"/>
                <w:sz w:val="18"/>
              </w:rPr>
              <w:t>R</w:t>
            </w:r>
            <w:r w:rsidRPr="004F2690">
              <w:rPr>
                <w:rFonts w:ascii="Times New Roman" w:eastAsia="宋体" w:hAnsi="Times New Roman" w:cs="Times New Roman"/>
                <w:sz w:val="18"/>
              </w:rPr>
              <w:t>GB</w:t>
            </w:r>
            <w:r w:rsidRPr="004F2690">
              <w:rPr>
                <w:rFonts w:ascii="Times New Roman" w:eastAsia="宋体" w:hAnsi="等线" w:cs="Times New Roman"/>
                <w:sz w:val="18"/>
              </w:rPr>
              <w:t>图</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hint="eastAsia"/>
                <w:sz w:val="18"/>
              </w:rPr>
              <w:t>R</w:t>
            </w:r>
            <w:r w:rsidRPr="004F2690">
              <w:rPr>
                <w:rFonts w:ascii="Times New Roman" w:eastAsia="宋体" w:hAnsi="Times New Roman" w:cs="Times New Roman"/>
                <w:sz w:val="18"/>
              </w:rPr>
              <w:t>GB</w:t>
            </w:r>
            <w:r w:rsidRPr="004F2690">
              <w:rPr>
                <w:rFonts w:ascii="Times New Roman" w:eastAsia="宋体" w:hAnsi="等线" w:cs="Times New Roman"/>
                <w:sz w:val="18"/>
              </w:rPr>
              <w:t>图</w:t>
            </w:r>
            <w:r w:rsidRPr="004F2690">
              <w:rPr>
                <w:rFonts w:ascii="Times New Roman" w:eastAsia="宋体" w:hAnsi="等线" w:cs="Times New Roman" w:hint="eastAsia"/>
                <w:sz w:val="18"/>
              </w:rPr>
              <w:t>，点云</w:t>
            </w:r>
          </w:p>
        </w:tc>
      </w:tr>
    </w:tbl>
    <w:p w:rsidR="004F2690" w:rsidRPr="004F2690" w:rsidRDefault="004F2690" w:rsidP="00654792">
      <w:pPr>
        <w:spacing w:beforeLines="50" w:before="156"/>
        <w:ind w:firstLine="420"/>
        <w:rPr>
          <w:rFonts w:ascii="Times New Roman" w:eastAsia="宋体" w:hAnsi="Times New Roman" w:cs="Times New Roman"/>
          <w:sz w:val="18"/>
        </w:rPr>
      </w:pPr>
      <w:r w:rsidRPr="004F2690">
        <w:rPr>
          <w:rFonts w:ascii="Times New Roman" w:eastAsia="宋体" w:hAnsi="Times New Roman" w:cs="Times New Roman"/>
          <w:sz w:val="18"/>
        </w:rPr>
        <w:t>(</w:t>
      </w:r>
      <w:r w:rsidRPr="004F2690">
        <w:rPr>
          <w:rFonts w:ascii="Times New Roman" w:eastAsia="宋体" w:hAnsi="Times New Roman" w:cs="Times New Roman" w:hint="eastAsia"/>
          <w:sz w:val="18"/>
        </w:rPr>
        <w:t>2</w:t>
      </w:r>
      <w:r w:rsidRPr="004F2690">
        <w:rPr>
          <w:rFonts w:ascii="Times New Roman" w:eastAsia="宋体" w:hAnsi="Times New Roman" w:cs="Times New Roman"/>
          <w:sz w:val="18"/>
        </w:rPr>
        <w:t xml:space="preserve">) </w:t>
      </w:r>
      <w:r w:rsidRPr="004F2690">
        <w:rPr>
          <w:rFonts w:ascii="Times New Roman" w:eastAsia="宋体" w:hAnsi="等线" w:cs="Times New Roman" w:hint="eastAsia"/>
          <w:sz w:val="18"/>
        </w:rPr>
        <w:t>距离传感器</w:t>
      </w:r>
    </w:p>
    <w:tbl>
      <w:tblPr>
        <w:tblStyle w:val="2"/>
        <w:tblW w:w="0" w:type="auto"/>
        <w:tblInd w:w="709" w:type="dxa"/>
        <w:tblBorders>
          <w:left w:val="none" w:sz="0" w:space="0" w:color="auto"/>
          <w:right w:val="none" w:sz="0" w:space="0" w:color="auto"/>
        </w:tblBorders>
        <w:tblLook w:val="04A0" w:firstRow="1" w:lastRow="0" w:firstColumn="1" w:lastColumn="0" w:noHBand="0" w:noVBand="1"/>
      </w:tblPr>
      <w:tblGrid>
        <w:gridCol w:w="1365"/>
        <w:gridCol w:w="2074"/>
        <w:gridCol w:w="2074"/>
        <w:gridCol w:w="2074"/>
      </w:tblGrid>
      <w:tr w:rsidR="004F2690" w:rsidRPr="004F2690" w:rsidTr="00FD70EC">
        <w:tc>
          <w:tcPr>
            <w:tcW w:w="136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距离传感器</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处理方法</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输入</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输出</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毫米波雷达</w:t>
            </w:r>
          </w:p>
        </w:tc>
        <w:tc>
          <w:tcPr>
            <w:tcW w:w="2074" w:type="dxa"/>
          </w:tcPr>
          <w:p w:rsidR="004F2690" w:rsidRPr="004F2690" w:rsidRDefault="004F2690" w:rsidP="004F2690">
            <w:pPr>
              <w:jc w:val="center"/>
              <w:rPr>
                <w:rFonts w:ascii="Times New Roman" w:eastAsia="宋体" w:hAnsi="Times New Roman" w:cs="Times New Roman"/>
                <w:sz w:val="18"/>
              </w:rPr>
            </w:pPr>
            <w:proofErr w:type="gramStart"/>
            <w:r w:rsidRPr="004F2690">
              <w:rPr>
                <w:rFonts w:ascii="Times New Roman" w:eastAsia="宋体" w:hAnsi="等线" w:cs="Times New Roman" w:hint="eastAsia"/>
                <w:sz w:val="18"/>
              </w:rPr>
              <w:t>滤波去噪</w:t>
            </w:r>
            <w:proofErr w:type="gramEnd"/>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点云</w:t>
            </w:r>
            <w:r w:rsidRPr="004F2690">
              <w:rPr>
                <w:rFonts w:ascii="Times New Roman" w:eastAsia="宋体" w:hAnsi="Times New Roman" w:cs="Times New Roman" w:hint="eastAsia"/>
                <w:sz w:val="18"/>
              </w:rPr>
              <w:t>(</w:t>
            </w:r>
            <w:r w:rsidRPr="004F2690">
              <w:rPr>
                <w:rFonts w:ascii="Times New Roman" w:eastAsia="宋体" w:hAnsi="Times New Roman" w:cs="Times New Roman"/>
                <w:sz w:val="18"/>
              </w:rPr>
              <w:t>3D</w:t>
            </w:r>
            <w:proofErr w:type="gramStart"/>
            <w:r w:rsidRPr="004F2690">
              <w:rPr>
                <w:rFonts w:ascii="Times New Roman" w:eastAsia="宋体" w:hAnsi="等线" w:cs="Times New Roman" w:hint="eastAsia"/>
                <w:sz w:val="18"/>
              </w:rPr>
              <w:t>点数据</w:t>
            </w:r>
            <w:proofErr w:type="gramEnd"/>
            <w:r w:rsidRPr="004F2690">
              <w:rPr>
                <w:rFonts w:ascii="Times New Roman" w:eastAsia="宋体" w:hAnsi="Times New Roman" w:cs="Times New Roman"/>
                <w:sz w:val="18"/>
              </w:rPr>
              <w:t>)</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点云</w:t>
            </w:r>
            <w:r w:rsidRPr="004F2690">
              <w:rPr>
                <w:rFonts w:ascii="Times New Roman" w:eastAsia="宋体" w:hAnsi="Times New Roman" w:cs="Times New Roman" w:hint="eastAsia"/>
                <w:sz w:val="18"/>
              </w:rPr>
              <w:t>(</w:t>
            </w:r>
            <w:r w:rsidRPr="004F2690">
              <w:rPr>
                <w:rFonts w:ascii="Times New Roman" w:eastAsia="宋体" w:hAnsi="Times New Roman" w:cs="Times New Roman"/>
                <w:sz w:val="18"/>
              </w:rPr>
              <w:t>3D</w:t>
            </w:r>
            <w:proofErr w:type="gramStart"/>
            <w:r w:rsidRPr="004F2690">
              <w:rPr>
                <w:rFonts w:ascii="Times New Roman" w:eastAsia="宋体" w:hAnsi="等线" w:cs="Times New Roman" w:hint="eastAsia"/>
                <w:sz w:val="18"/>
              </w:rPr>
              <w:t>点数据</w:t>
            </w:r>
            <w:proofErr w:type="gramEnd"/>
            <w:r w:rsidRPr="004F2690">
              <w:rPr>
                <w:rFonts w:ascii="Times New Roman" w:eastAsia="宋体" w:hAnsi="Times New Roman" w:cs="Times New Roman"/>
                <w:sz w:val="18"/>
              </w:rPr>
              <w:t>)</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超声波雷达</w:t>
            </w:r>
          </w:p>
        </w:tc>
        <w:tc>
          <w:tcPr>
            <w:tcW w:w="2074" w:type="dxa"/>
          </w:tcPr>
          <w:p w:rsidR="004F2690" w:rsidRPr="004F2690" w:rsidRDefault="004F2690" w:rsidP="004F2690">
            <w:pPr>
              <w:jc w:val="center"/>
              <w:rPr>
                <w:rFonts w:ascii="Times New Roman" w:eastAsia="宋体" w:hAnsi="Times New Roman" w:cs="Times New Roman"/>
                <w:sz w:val="18"/>
              </w:rPr>
            </w:pPr>
            <w:proofErr w:type="gramStart"/>
            <w:r w:rsidRPr="004F2690">
              <w:rPr>
                <w:rFonts w:ascii="Times New Roman" w:eastAsia="宋体" w:hAnsi="等线" w:cs="Times New Roman" w:hint="eastAsia"/>
                <w:sz w:val="18"/>
              </w:rPr>
              <w:t>滤波去噪</w:t>
            </w:r>
            <w:proofErr w:type="gramEnd"/>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距离值</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距离值</w:t>
            </w:r>
          </w:p>
        </w:tc>
      </w:tr>
    </w:tbl>
    <w:p w:rsidR="004F2690" w:rsidRPr="004F2690" w:rsidRDefault="004F2690" w:rsidP="00654792">
      <w:pPr>
        <w:spacing w:beforeLines="50" w:before="156"/>
        <w:ind w:firstLine="420"/>
        <w:rPr>
          <w:rFonts w:ascii="Times New Roman" w:eastAsia="宋体" w:hAnsi="Times New Roman" w:cs="Times New Roman"/>
          <w:sz w:val="18"/>
        </w:rPr>
      </w:pPr>
      <w:r w:rsidRPr="004F2690">
        <w:rPr>
          <w:rFonts w:ascii="Times New Roman" w:eastAsia="宋体" w:hAnsi="Times New Roman" w:cs="Times New Roman"/>
          <w:sz w:val="18"/>
        </w:rPr>
        <w:t>(</w:t>
      </w:r>
      <w:r w:rsidRPr="004F2690">
        <w:rPr>
          <w:rFonts w:ascii="Times New Roman" w:eastAsia="宋体" w:hAnsi="Times New Roman" w:cs="Times New Roman" w:hint="eastAsia"/>
          <w:sz w:val="18"/>
        </w:rPr>
        <w:t>3</w:t>
      </w:r>
      <w:r w:rsidRPr="004F2690">
        <w:rPr>
          <w:rFonts w:ascii="Times New Roman" w:eastAsia="宋体" w:hAnsi="Times New Roman" w:cs="Times New Roman"/>
          <w:sz w:val="18"/>
        </w:rPr>
        <w:t xml:space="preserve">) </w:t>
      </w:r>
      <w:r w:rsidRPr="004F2690">
        <w:rPr>
          <w:rFonts w:ascii="Times New Roman" w:eastAsia="宋体" w:hAnsi="等线" w:cs="Times New Roman" w:hint="eastAsia"/>
          <w:sz w:val="18"/>
        </w:rPr>
        <w:t>定位传感器</w:t>
      </w:r>
    </w:p>
    <w:tbl>
      <w:tblPr>
        <w:tblStyle w:val="2"/>
        <w:tblW w:w="0" w:type="auto"/>
        <w:tblInd w:w="709" w:type="dxa"/>
        <w:tblBorders>
          <w:left w:val="none" w:sz="0" w:space="0" w:color="auto"/>
          <w:right w:val="none" w:sz="0" w:space="0" w:color="auto"/>
        </w:tblBorders>
        <w:tblLook w:val="04A0" w:firstRow="1" w:lastRow="0" w:firstColumn="1" w:lastColumn="0" w:noHBand="0" w:noVBand="1"/>
      </w:tblPr>
      <w:tblGrid>
        <w:gridCol w:w="1365"/>
        <w:gridCol w:w="2074"/>
        <w:gridCol w:w="2074"/>
        <w:gridCol w:w="2074"/>
      </w:tblGrid>
      <w:tr w:rsidR="004F2690" w:rsidRPr="004F2690" w:rsidTr="00FD70EC">
        <w:tc>
          <w:tcPr>
            <w:tcW w:w="136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定位传感器</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处理方法</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输入</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输出</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hint="eastAsia"/>
                <w:sz w:val="18"/>
              </w:rPr>
              <w:t>G</w:t>
            </w:r>
            <w:r w:rsidRPr="004F2690">
              <w:rPr>
                <w:rFonts w:ascii="Times New Roman" w:eastAsia="宋体" w:hAnsi="Times New Roman" w:cs="Times New Roman"/>
                <w:sz w:val="18"/>
              </w:rPr>
              <w:t>PS</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数据转换</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sz w:val="18"/>
              </w:rPr>
              <w:t>GPS</w:t>
            </w:r>
            <w:r w:rsidRPr="004F2690">
              <w:rPr>
                <w:rFonts w:ascii="Times New Roman" w:eastAsia="宋体" w:hAnsi="等线" w:cs="Times New Roman" w:hint="eastAsia"/>
                <w:sz w:val="18"/>
              </w:rPr>
              <w:t>标准格式</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经纬度信息</w:t>
            </w:r>
          </w:p>
        </w:tc>
      </w:tr>
    </w:tbl>
    <w:p w:rsidR="004F2690" w:rsidRPr="004F2690" w:rsidRDefault="004F2690" w:rsidP="00654792">
      <w:pPr>
        <w:spacing w:beforeLines="50" w:before="156"/>
        <w:ind w:firstLine="420"/>
        <w:rPr>
          <w:rFonts w:ascii="Times New Roman" w:eastAsia="宋体" w:hAnsi="Times New Roman" w:cs="Times New Roman"/>
          <w:sz w:val="18"/>
        </w:rPr>
      </w:pPr>
      <w:r w:rsidRPr="004F2690">
        <w:rPr>
          <w:rFonts w:ascii="Times New Roman" w:eastAsia="宋体" w:hAnsi="Times New Roman" w:cs="Times New Roman"/>
          <w:sz w:val="18"/>
        </w:rPr>
        <w:t xml:space="preserve">(4) </w:t>
      </w:r>
      <w:r w:rsidRPr="004F2690">
        <w:rPr>
          <w:rFonts w:ascii="Times New Roman" w:eastAsia="宋体" w:hAnsi="等线" w:cs="Times New Roman" w:hint="eastAsia"/>
          <w:sz w:val="18"/>
        </w:rPr>
        <w:t>姿态传感器</w:t>
      </w:r>
    </w:p>
    <w:tbl>
      <w:tblPr>
        <w:tblStyle w:val="2"/>
        <w:tblW w:w="0" w:type="auto"/>
        <w:tblInd w:w="709" w:type="dxa"/>
        <w:tblBorders>
          <w:left w:val="none" w:sz="0" w:space="0" w:color="auto"/>
          <w:right w:val="none" w:sz="0" w:space="0" w:color="auto"/>
        </w:tblBorders>
        <w:tblLook w:val="04A0" w:firstRow="1" w:lastRow="0" w:firstColumn="1" w:lastColumn="0" w:noHBand="0" w:noVBand="1"/>
      </w:tblPr>
      <w:tblGrid>
        <w:gridCol w:w="1418"/>
        <w:gridCol w:w="1275"/>
        <w:gridCol w:w="2835"/>
        <w:gridCol w:w="2059"/>
      </w:tblGrid>
      <w:tr w:rsidR="004F2690" w:rsidRPr="004F2690" w:rsidTr="00FD70EC">
        <w:tc>
          <w:tcPr>
            <w:tcW w:w="1418"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姿态传感器</w:t>
            </w:r>
          </w:p>
        </w:tc>
        <w:tc>
          <w:tcPr>
            <w:tcW w:w="127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处理方法</w:t>
            </w:r>
          </w:p>
        </w:tc>
        <w:tc>
          <w:tcPr>
            <w:tcW w:w="283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输入</w:t>
            </w:r>
          </w:p>
        </w:tc>
        <w:tc>
          <w:tcPr>
            <w:tcW w:w="2059"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输出</w:t>
            </w:r>
          </w:p>
        </w:tc>
      </w:tr>
      <w:tr w:rsidR="004F2690" w:rsidRPr="004F2690" w:rsidTr="00FD70EC">
        <w:tc>
          <w:tcPr>
            <w:tcW w:w="1418"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sz w:val="18"/>
              </w:rPr>
              <w:t>IMU</w:t>
            </w:r>
          </w:p>
        </w:tc>
        <w:tc>
          <w:tcPr>
            <w:tcW w:w="1275" w:type="dxa"/>
          </w:tcPr>
          <w:p w:rsidR="004F2690" w:rsidRPr="004F2690" w:rsidRDefault="004F2690" w:rsidP="004F2690">
            <w:pPr>
              <w:jc w:val="center"/>
              <w:rPr>
                <w:rFonts w:ascii="Times New Roman" w:eastAsia="宋体" w:hAnsi="Times New Roman" w:cs="Times New Roman"/>
                <w:sz w:val="18"/>
              </w:rPr>
            </w:pPr>
            <w:proofErr w:type="gramStart"/>
            <w:r w:rsidRPr="004F2690">
              <w:rPr>
                <w:rFonts w:ascii="Times New Roman" w:eastAsia="宋体" w:hAnsi="等线" w:cs="Times New Roman" w:hint="eastAsia"/>
                <w:sz w:val="18"/>
              </w:rPr>
              <w:t>滤波去噪</w:t>
            </w:r>
            <w:proofErr w:type="gramEnd"/>
          </w:p>
        </w:tc>
        <w:tc>
          <w:tcPr>
            <w:tcW w:w="283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加速度值，陀螺仪值</w:t>
            </w:r>
          </w:p>
        </w:tc>
        <w:tc>
          <w:tcPr>
            <w:tcW w:w="2059"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加速度、角度值</w:t>
            </w:r>
          </w:p>
        </w:tc>
      </w:tr>
      <w:tr w:rsidR="004F2690" w:rsidRPr="004F2690" w:rsidTr="00FD70EC">
        <w:tc>
          <w:tcPr>
            <w:tcW w:w="1418"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码盘</w:t>
            </w:r>
          </w:p>
        </w:tc>
        <w:tc>
          <w:tcPr>
            <w:tcW w:w="1275" w:type="dxa"/>
          </w:tcPr>
          <w:p w:rsidR="004F2690" w:rsidRPr="004F2690" w:rsidRDefault="004F2690" w:rsidP="004F2690">
            <w:pPr>
              <w:jc w:val="center"/>
              <w:rPr>
                <w:rFonts w:ascii="Times New Roman" w:eastAsia="宋体" w:hAnsi="Times New Roman" w:cs="Times New Roman"/>
                <w:sz w:val="18"/>
              </w:rPr>
            </w:pPr>
            <w:proofErr w:type="gramStart"/>
            <w:r w:rsidRPr="004F2690">
              <w:rPr>
                <w:rFonts w:ascii="Times New Roman" w:eastAsia="宋体" w:hAnsi="等线" w:cs="Times New Roman" w:hint="eastAsia"/>
                <w:sz w:val="18"/>
              </w:rPr>
              <w:t>滤波去噪</w:t>
            </w:r>
            <w:proofErr w:type="gramEnd"/>
          </w:p>
        </w:tc>
        <w:tc>
          <w:tcPr>
            <w:tcW w:w="283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单位时间内码盘的脉冲计数</w:t>
            </w:r>
          </w:p>
        </w:tc>
        <w:tc>
          <w:tcPr>
            <w:tcW w:w="2059"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车速</w:t>
            </w:r>
          </w:p>
        </w:tc>
      </w:tr>
    </w:tbl>
    <w:p w:rsidR="004F2690" w:rsidRPr="004F2690" w:rsidRDefault="004F2690" w:rsidP="004F2690">
      <w:pPr>
        <w:ind w:firstLine="420"/>
        <w:rPr>
          <w:rFonts w:ascii="Times New Roman" w:eastAsia="宋体" w:hAnsi="Times New Roman" w:cs="Times New Roman"/>
          <w:sz w:val="18"/>
        </w:rPr>
      </w:pP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2</w:t>
      </w:r>
      <w:r w:rsidRPr="00821A40">
        <w:rPr>
          <w:rFonts w:ascii="Times New Roman" w:eastAsia="宋体" w:hAnsi="Times New Roman" w:hint="eastAsia"/>
        </w:rPr>
        <w:t>.3 PWM</w:t>
      </w:r>
      <w:r w:rsidRPr="00821A40">
        <w:rPr>
          <w:rFonts w:ascii="Times New Roman" w:eastAsia="宋体" w:hAnsi="Times New Roman" w:hint="eastAsia"/>
        </w:rPr>
        <w:t>信号</w:t>
      </w:r>
    </w:p>
    <w:p w:rsidR="000F4B69" w:rsidRDefault="001B3449" w:rsidP="00AB4FEC">
      <w:pPr>
        <w:ind w:leftChars="100" w:left="210"/>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sidRPr="004F2690">
        <w:rPr>
          <w:rFonts w:ascii="Times New Roman" w:eastAsia="宋体" w:hAnsi="Times New Roman" w:hint="eastAsia"/>
          <w:highlight w:val="yellow"/>
        </w:rPr>
        <w:t>这部分需要和线控方案商一起完成</w:t>
      </w:r>
    </w:p>
    <w:p w:rsidR="001B3449" w:rsidRPr="00821A40" w:rsidRDefault="001B3449" w:rsidP="00AB4FEC">
      <w:pPr>
        <w:ind w:leftChars="100" w:left="210"/>
        <w:rPr>
          <w:rFonts w:ascii="Times New Roman" w:eastAsia="宋体" w:hAnsi="Times New Roman"/>
        </w:rPr>
      </w:pPr>
    </w:p>
    <w:p w:rsidR="00AB4FEC" w:rsidRPr="00821A40" w:rsidRDefault="00AB4FEC" w:rsidP="00785AA2">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3</w:t>
      </w:r>
      <w:r w:rsidRPr="00821A40">
        <w:rPr>
          <w:rFonts w:ascii="Times New Roman" w:eastAsia="宋体" w:hAnsi="Times New Roman"/>
        </w:rPr>
        <w:t xml:space="preserve"> </w:t>
      </w:r>
      <w:r w:rsidRPr="00821A40">
        <w:rPr>
          <w:rFonts w:ascii="Times New Roman" w:eastAsia="宋体" w:hAnsi="Times New Roman" w:hint="eastAsia"/>
        </w:rPr>
        <w:t>动力系统管理</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动力系统管理主要是对整车的电机进行控制</w:t>
      </w:r>
      <w:r w:rsidR="000F4B69" w:rsidRPr="00821A40">
        <w:rPr>
          <w:rFonts w:ascii="Times New Roman" w:eastAsia="宋体" w:hAnsi="Times New Roman" w:hint="eastAsia"/>
        </w:rPr>
        <w:t>从而控制车速。</w:t>
      </w:r>
    </w:p>
    <w:p w:rsidR="000F4B69" w:rsidRPr="00821A40" w:rsidRDefault="000F4B69" w:rsidP="00785AA2">
      <w:pPr>
        <w:ind w:firstLine="420"/>
        <w:rPr>
          <w:rFonts w:ascii="Times New Roman" w:eastAsia="宋体" w:hAnsi="Times New Roman"/>
        </w:rPr>
      </w:pP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3</w:t>
      </w:r>
      <w:r w:rsidRPr="00821A40">
        <w:rPr>
          <w:rFonts w:ascii="Times New Roman" w:eastAsia="宋体" w:hAnsi="Times New Roman"/>
        </w:rPr>
        <w:t xml:space="preserve">.1 </w:t>
      </w:r>
      <w:r w:rsidRPr="00821A40">
        <w:rPr>
          <w:rFonts w:ascii="Times New Roman" w:eastAsia="宋体" w:hAnsi="Times New Roman"/>
        </w:rPr>
        <w:t>正常行驶管理</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整车启动后，选择预定需求（路线，车速）后，</w:t>
      </w:r>
      <w:r w:rsidRPr="00821A40">
        <w:rPr>
          <w:rFonts w:ascii="Times New Roman" w:eastAsia="宋体" w:hAnsi="Times New Roman" w:hint="eastAsia"/>
        </w:rPr>
        <w:t>TX</w:t>
      </w:r>
      <w:r w:rsidRPr="00821A40">
        <w:rPr>
          <w:rFonts w:ascii="Times New Roman" w:eastAsia="宋体" w:hAnsi="Times New Roman" w:hint="eastAsia"/>
        </w:rPr>
        <w:t>控制电机启动加速到预定车速后保持匀速行驶。</w:t>
      </w:r>
    </w:p>
    <w:p w:rsidR="000F4B69" w:rsidRPr="00821A40" w:rsidRDefault="000F4B69" w:rsidP="00785AA2">
      <w:pPr>
        <w:ind w:leftChars="202" w:left="424"/>
        <w:rPr>
          <w:rFonts w:ascii="Times New Roman" w:eastAsia="宋体" w:hAnsi="Times New Roman"/>
        </w:rPr>
      </w:pP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3</w:t>
      </w:r>
      <w:r w:rsidRPr="00821A40">
        <w:rPr>
          <w:rFonts w:ascii="Times New Roman" w:eastAsia="宋体" w:hAnsi="Times New Roman" w:hint="eastAsia"/>
        </w:rPr>
        <w:t xml:space="preserve">.2 </w:t>
      </w:r>
      <w:r w:rsidRPr="00821A40">
        <w:rPr>
          <w:rFonts w:ascii="Times New Roman" w:eastAsia="宋体" w:hAnsi="Times New Roman" w:hint="eastAsia"/>
        </w:rPr>
        <w:t>加速管理</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）当摄像头</w:t>
      </w:r>
      <w:proofErr w:type="gramStart"/>
      <w:r w:rsidRPr="00821A40">
        <w:rPr>
          <w:rFonts w:ascii="Times New Roman" w:eastAsia="宋体" w:hAnsi="Times New Roman" w:hint="eastAsia"/>
        </w:rPr>
        <w:t>捕</w:t>
      </w:r>
      <w:proofErr w:type="gramEnd"/>
      <w:r w:rsidRPr="00821A40">
        <w:rPr>
          <w:rFonts w:ascii="Times New Roman" w:eastAsia="宋体" w:hAnsi="Times New Roman" w:hint="eastAsia"/>
        </w:rPr>
        <w:t>抓到最低限速标识，将得到的数据传递给</w:t>
      </w:r>
      <w:r w:rsidRPr="00821A40">
        <w:rPr>
          <w:rFonts w:ascii="Times New Roman" w:eastAsia="宋体" w:hAnsi="Times New Roman" w:hint="eastAsia"/>
        </w:rPr>
        <w:t>TX2</w:t>
      </w:r>
      <w:r w:rsidRPr="00821A40">
        <w:rPr>
          <w:rFonts w:ascii="Times New Roman" w:eastAsia="宋体" w:hAnsi="Times New Roman" w:hint="eastAsia"/>
        </w:rPr>
        <w:t>，与实时车速对比后低于最低限速，则</w:t>
      </w:r>
      <w:r w:rsidRPr="00821A40">
        <w:rPr>
          <w:rFonts w:ascii="Times New Roman" w:eastAsia="宋体" w:hAnsi="Times New Roman" w:hint="eastAsia"/>
        </w:rPr>
        <w:t>TX2</w:t>
      </w:r>
      <w:r w:rsidRPr="00821A40">
        <w:rPr>
          <w:rFonts w:ascii="Times New Roman" w:eastAsia="宋体" w:hAnsi="Times New Roman" w:hint="eastAsia"/>
        </w:rPr>
        <w:t>控制电机加速到最低限速。（还未确定加速以后是否需要减速，何时开始减速）</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2</w:t>
      </w:r>
      <w:r w:rsidRPr="00821A40">
        <w:rPr>
          <w:rFonts w:ascii="Times New Roman" w:eastAsia="宋体" w:hAnsi="Times New Roman" w:hint="eastAsia"/>
        </w:rPr>
        <w:t>）当整车由于前方安全距离内存在障碍物减速后，检测到与障碍物距离超过安全距离（是否需要定义超过多少米）后，</w:t>
      </w:r>
      <w:r w:rsidRPr="00821A40">
        <w:rPr>
          <w:rFonts w:ascii="Times New Roman" w:eastAsia="宋体" w:hAnsi="Times New Roman" w:hint="eastAsia"/>
        </w:rPr>
        <w:t>TX2</w:t>
      </w:r>
      <w:r w:rsidRPr="00821A40">
        <w:rPr>
          <w:rFonts w:ascii="Times New Roman" w:eastAsia="宋体" w:hAnsi="Times New Roman" w:hint="eastAsia"/>
        </w:rPr>
        <w:t>控制电机加速到既定车速。</w:t>
      </w:r>
    </w:p>
    <w:p w:rsidR="000F4B69" w:rsidRPr="00821A40" w:rsidRDefault="000F4B69" w:rsidP="00785AA2">
      <w:pPr>
        <w:ind w:leftChars="202" w:left="424"/>
        <w:rPr>
          <w:rFonts w:ascii="Times New Roman" w:eastAsia="宋体" w:hAnsi="Times New Roman"/>
        </w:rPr>
      </w:pP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3</w:t>
      </w:r>
      <w:r w:rsidRPr="00821A40">
        <w:rPr>
          <w:rFonts w:ascii="Times New Roman" w:eastAsia="宋体" w:hAnsi="Times New Roman" w:hint="eastAsia"/>
        </w:rPr>
        <w:t xml:space="preserve">.3 </w:t>
      </w:r>
      <w:r w:rsidRPr="00821A40">
        <w:rPr>
          <w:rFonts w:ascii="Times New Roman" w:eastAsia="宋体" w:hAnsi="Times New Roman" w:hint="eastAsia"/>
        </w:rPr>
        <w:t>减速管理</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 xml:space="preserve">    1</w:t>
      </w:r>
      <w:r w:rsidRPr="00821A40">
        <w:rPr>
          <w:rFonts w:ascii="Times New Roman" w:eastAsia="宋体" w:hAnsi="Times New Roman" w:hint="eastAsia"/>
        </w:rPr>
        <w:t>）当雷达检测到前方安全距离（与整车实际刹</w:t>
      </w:r>
      <w:proofErr w:type="gramStart"/>
      <w:r w:rsidRPr="00821A40">
        <w:rPr>
          <w:rFonts w:ascii="Times New Roman" w:eastAsia="宋体" w:hAnsi="Times New Roman" w:hint="eastAsia"/>
        </w:rPr>
        <w:t>停距离</w:t>
      </w:r>
      <w:proofErr w:type="gramEnd"/>
      <w:r w:rsidRPr="00821A40">
        <w:rPr>
          <w:rFonts w:ascii="Times New Roman" w:eastAsia="宋体" w:hAnsi="Times New Roman" w:hint="eastAsia"/>
        </w:rPr>
        <w:t>相关）内存在障碍物，</w:t>
      </w:r>
      <w:r w:rsidRPr="00821A40">
        <w:rPr>
          <w:rFonts w:ascii="Times New Roman" w:eastAsia="宋体" w:hAnsi="Times New Roman" w:hint="eastAsia"/>
        </w:rPr>
        <w:t>TX2</w:t>
      </w:r>
      <w:r w:rsidRPr="00821A40">
        <w:rPr>
          <w:rFonts w:ascii="Times New Roman" w:eastAsia="宋体" w:hAnsi="Times New Roman" w:hint="eastAsia"/>
        </w:rPr>
        <w:t>控制电机减速。</w:t>
      </w:r>
    </w:p>
    <w:p w:rsidR="000F4B69" w:rsidRPr="00821A40" w:rsidRDefault="000F4B69" w:rsidP="00AB4FEC">
      <w:pPr>
        <w:ind w:leftChars="100" w:left="210"/>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4</w:t>
      </w:r>
      <w:r w:rsidRPr="00821A40">
        <w:rPr>
          <w:rFonts w:ascii="Times New Roman" w:eastAsia="宋体" w:hAnsi="Times New Roman"/>
        </w:rPr>
        <w:t xml:space="preserve"> </w:t>
      </w:r>
      <w:r w:rsidRPr="00821A40">
        <w:rPr>
          <w:rFonts w:ascii="Times New Roman" w:eastAsia="宋体" w:hAnsi="Times New Roman" w:hint="eastAsia"/>
        </w:rPr>
        <w:t>制动系统管理</w:t>
      </w:r>
    </w:p>
    <w:p w:rsidR="00AB4FEC" w:rsidRPr="00821A40" w:rsidRDefault="00AB4FEC" w:rsidP="00785AA2">
      <w:pPr>
        <w:ind w:firstLine="420"/>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4</w:t>
      </w:r>
      <w:r w:rsidRPr="00821A40">
        <w:rPr>
          <w:rFonts w:ascii="Times New Roman" w:eastAsia="宋体" w:hAnsi="Times New Roman"/>
        </w:rPr>
        <w:t xml:space="preserve">.1 </w:t>
      </w:r>
      <w:r w:rsidRPr="00821A40">
        <w:rPr>
          <w:rFonts w:ascii="Times New Roman" w:eastAsia="宋体" w:hAnsi="Times New Roman"/>
        </w:rPr>
        <w:t>部分制动</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）当雷达检测到前方安全距离（与整车实际刹</w:t>
      </w:r>
      <w:proofErr w:type="gramStart"/>
      <w:r w:rsidRPr="00821A40">
        <w:rPr>
          <w:rFonts w:ascii="Times New Roman" w:eastAsia="宋体" w:hAnsi="Times New Roman" w:hint="eastAsia"/>
        </w:rPr>
        <w:t>停距离</w:t>
      </w:r>
      <w:proofErr w:type="gramEnd"/>
      <w:r w:rsidRPr="00821A40">
        <w:rPr>
          <w:rFonts w:ascii="Times New Roman" w:eastAsia="宋体" w:hAnsi="Times New Roman" w:hint="eastAsia"/>
        </w:rPr>
        <w:t>相关）内存在障碍物，</w:t>
      </w:r>
      <w:r w:rsidRPr="00821A40">
        <w:rPr>
          <w:rFonts w:ascii="Times New Roman" w:eastAsia="宋体" w:hAnsi="Times New Roman" w:hint="eastAsia"/>
        </w:rPr>
        <w:t>TX2</w:t>
      </w:r>
      <w:r w:rsidRPr="00821A40">
        <w:rPr>
          <w:rFonts w:ascii="Times New Roman" w:eastAsia="宋体" w:hAnsi="Times New Roman" w:hint="eastAsia"/>
        </w:rPr>
        <w:t>控制制动机构起到轻踩刹车的效果，从而降低车速拉开与障碍物的距离。</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4</w:t>
      </w:r>
      <w:r w:rsidRPr="00821A40">
        <w:rPr>
          <w:rFonts w:ascii="Times New Roman" w:eastAsia="宋体" w:hAnsi="Times New Roman" w:hint="eastAsia"/>
        </w:rPr>
        <w:t xml:space="preserve">.2 </w:t>
      </w:r>
      <w:r w:rsidRPr="00821A40">
        <w:rPr>
          <w:rFonts w:ascii="Times New Roman" w:eastAsia="宋体" w:hAnsi="Times New Roman" w:hint="eastAsia"/>
        </w:rPr>
        <w:t>全力制动</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）当雷达检测到前方极限位置（与整车实际刹</w:t>
      </w:r>
      <w:proofErr w:type="gramStart"/>
      <w:r w:rsidRPr="00821A40">
        <w:rPr>
          <w:rFonts w:ascii="Times New Roman" w:eastAsia="宋体" w:hAnsi="Times New Roman" w:hint="eastAsia"/>
        </w:rPr>
        <w:t>停距离</w:t>
      </w:r>
      <w:proofErr w:type="gramEnd"/>
      <w:r w:rsidRPr="00821A40">
        <w:rPr>
          <w:rFonts w:ascii="Times New Roman" w:eastAsia="宋体" w:hAnsi="Times New Roman" w:hint="eastAsia"/>
        </w:rPr>
        <w:t>相关）内存在障碍物，</w:t>
      </w:r>
      <w:r w:rsidRPr="00821A40">
        <w:rPr>
          <w:rFonts w:ascii="Times New Roman" w:eastAsia="宋体" w:hAnsi="Times New Roman" w:hint="eastAsia"/>
        </w:rPr>
        <w:t>TX2</w:t>
      </w:r>
      <w:r w:rsidRPr="00821A40">
        <w:rPr>
          <w:rFonts w:ascii="Times New Roman" w:eastAsia="宋体" w:hAnsi="Times New Roman" w:hint="eastAsia"/>
        </w:rPr>
        <w:t>控制制动机构起到猛踩刹车的效果，将车辆刹停。</w:t>
      </w:r>
    </w:p>
    <w:p w:rsidR="000F4B69" w:rsidRPr="00821A40" w:rsidRDefault="000F4B69" w:rsidP="00AB4FEC">
      <w:pPr>
        <w:ind w:leftChars="100" w:left="210"/>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5</w:t>
      </w:r>
      <w:r w:rsidRPr="00821A40">
        <w:rPr>
          <w:rFonts w:ascii="Times New Roman" w:eastAsia="宋体" w:hAnsi="Times New Roman"/>
        </w:rPr>
        <w:t xml:space="preserve"> </w:t>
      </w:r>
      <w:r w:rsidRPr="00821A40">
        <w:rPr>
          <w:rFonts w:ascii="Times New Roman" w:eastAsia="宋体" w:hAnsi="Times New Roman" w:hint="eastAsia"/>
        </w:rPr>
        <w:t>人机</w:t>
      </w:r>
      <w:proofErr w:type="gramStart"/>
      <w:r w:rsidRPr="00821A40">
        <w:rPr>
          <w:rFonts w:ascii="Times New Roman" w:eastAsia="宋体" w:hAnsi="Times New Roman" w:hint="eastAsia"/>
        </w:rPr>
        <w:t>共驾系统</w:t>
      </w:r>
      <w:proofErr w:type="gramEnd"/>
      <w:r w:rsidRPr="00821A40">
        <w:rPr>
          <w:rFonts w:ascii="Times New Roman" w:eastAsia="宋体" w:hAnsi="Times New Roman" w:hint="eastAsia"/>
        </w:rPr>
        <w:t>管理</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5</w:t>
      </w:r>
      <w:r w:rsidRPr="00821A40">
        <w:rPr>
          <w:rFonts w:ascii="Times New Roman" w:eastAsia="宋体" w:hAnsi="Times New Roman"/>
        </w:rPr>
        <w:t xml:space="preserve">.1 </w:t>
      </w:r>
      <w:r w:rsidR="000F4B69" w:rsidRPr="00821A40">
        <w:rPr>
          <w:rFonts w:ascii="Times New Roman" w:eastAsia="宋体" w:hAnsi="Times New Roman"/>
        </w:rPr>
        <w:t>智能</w:t>
      </w:r>
      <w:r w:rsidRPr="00821A40">
        <w:rPr>
          <w:rFonts w:ascii="Times New Roman" w:eastAsia="宋体" w:hAnsi="Times New Roman"/>
        </w:rPr>
        <w:t>驾驶</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）当整车插入钥匙</w:t>
      </w:r>
      <w:r w:rsidRPr="00821A40">
        <w:rPr>
          <w:rFonts w:ascii="Times New Roman" w:eastAsia="宋体" w:hAnsi="Times New Roman" w:hint="eastAsia"/>
        </w:rPr>
        <w:t>ON</w:t>
      </w:r>
      <w:proofErr w:type="gramStart"/>
      <w:r w:rsidRPr="00821A40">
        <w:rPr>
          <w:rFonts w:ascii="Times New Roman" w:eastAsia="宋体" w:hAnsi="Times New Roman" w:hint="eastAsia"/>
        </w:rPr>
        <w:t>档</w:t>
      </w:r>
      <w:proofErr w:type="gramEnd"/>
      <w:r w:rsidRPr="00821A40">
        <w:rPr>
          <w:rFonts w:ascii="Times New Roman" w:eastAsia="宋体" w:hAnsi="Times New Roman" w:hint="eastAsia"/>
        </w:rPr>
        <w:t>激活后，选着已有的路线确认后，</w:t>
      </w:r>
      <w:r w:rsidRPr="00821A40">
        <w:rPr>
          <w:rFonts w:ascii="Times New Roman" w:eastAsia="宋体" w:hAnsi="Times New Roman" w:hint="eastAsia"/>
        </w:rPr>
        <w:t>TX2</w:t>
      </w:r>
      <w:r w:rsidRPr="00821A40">
        <w:rPr>
          <w:rFonts w:ascii="Times New Roman" w:eastAsia="宋体" w:hAnsi="Times New Roman" w:hint="eastAsia"/>
        </w:rPr>
        <w:t>控制电机启动，控制整车按既定路线行驶。</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2</w:t>
      </w:r>
      <w:r w:rsidRPr="00821A40">
        <w:rPr>
          <w:rFonts w:ascii="Times New Roman" w:eastAsia="宋体" w:hAnsi="Times New Roman" w:hint="eastAsia"/>
        </w:rPr>
        <w:t>）当车辆由人工控制转为智能控制是，通过按钮恢复</w:t>
      </w:r>
      <w:r w:rsidRPr="00821A40">
        <w:rPr>
          <w:rFonts w:ascii="Times New Roman" w:eastAsia="宋体" w:hAnsi="Times New Roman" w:hint="eastAsia"/>
        </w:rPr>
        <w:t>TX2</w:t>
      </w:r>
      <w:r w:rsidRPr="00821A40">
        <w:rPr>
          <w:rFonts w:ascii="Times New Roman" w:eastAsia="宋体" w:hAnsi="Times New Roman" w:hint="eastAsia"/>
        </w:rPr>
        <w:t>对所有执行结构的连接，整车由人工驾驶转化为智能驾驶，完成既定路线的行驶。</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5</w:t>
      </w:r>
      <w:r w:rsidRPr="00821A40">
        <w:rPr>
          <w:rFonts w:ascii="Times New Roman" w:eastAsia="宋体" w:hAnsi="Times New Roman" w:hint="eastAsia"/>
        </w:rPr>
        <w:t xml:space="preserve">.2 </w:t>
      </w:r>
      <w:r w:rsidRPr="00821A40">
        <w:rPr>
          <w:rFonts w:ascii="Times New Roman" w:eastAsia="宋体" w:hAnsi="Times New Roman" w:hint="eastAsia"/>
        </w:rPr>
        <w:t>人工驾驶</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）当车辆检测到外加扭矩（大小需要给出）给方向盘时，</w:t>
      </w:r>
      <w:r w:rsidRPr="00821A40">
        <w:rPr>
          <w:rFonts w:ascii="Times New Roman" w:eastAsia="宋体" w:hAnsi="Times New Roman" w:hint="eastAsia"/>
        </w:rPr>
        <w:t>TX2</w:t>
      </w:r>
      <w:r w:rsidRPr="00821A40">
        <w:rPr>
          <w:rFonts w:ascii="Times New Roman" w:eastAsia="宋体" w:hAnsi="Times New Roman" w:hint="eastAsia"/>
        </w:rPr>
        <w:t>断开对执行机构的连接，所有机构转由人为控制。</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2</w:t>
      </w:r>
      <w:r w:rsidRPr="00821A40">
        <w:rPr>
          <w:rFonts w:ascii="Times New Roman" w:eastAsia="宋体" w:hAnsi="Times New Roman" w:hint="eastAsia"/>
        </w:rPr>
        <w:t>）当车辆检测到外加应力作用在制动踏板时，</w:t>
      </w:r>
      <w:r w:rsidRPr="00821A40">
        <w:rPr>
          <w:rFonts w:ascii="Times New Roman" w:eastAsia="宋体" w:hAnsi="Times New Roman" w:hint="eastAsia"/>
        </w:rPr>
        <w:t>TX2</w:t>
      </w:r>
      <w:r w:rsidRPr="00821A40">
        <w:rPr>
          <w:rFonts w:ascii="Times New Roman" w:eastAsia="宋体" w:hAnsi="Times New Roman" w:hint="eastAsia"/>
        </w:rPr>
        <w:t>断开对所有控制机构的连接，所有机构转由人为控制。</w:t>
      </w:r>
    </w:p>
    <w:p w:rsidR="00C86084" w:rsidRPr="00821A40" w:rsidRDefault="00C86084" w:rsidP="00785AA2">
      <w:pPr>
        <w:ind w:leftChars="202" w:left="424"/>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6</w:t>
      </w:r>
      <w:r w:rsidRPr="00821A40">
        <w:rPr>
          <w:rFonts w:ascii="Times New Roman" w:eastAsia="宋体" w:hAnsi="Times New Roman" w:hint="eastAsia"/>
        </w:rPr>
        <w:t xml:space="preserve"> </w:t>
      </w:r>
      <w:r w:rsidRPr="00821A40">
        <w:rPr>
          <w:rFonts w:ascii="Times New Roman" w:eastAsia="宋体" w:hAnsi="Times New Roman" w:hint="eastAsia"/>
        </w:rPr>
        <w:t>转向系统管理</w:t>
      </w:r>
    </w:p>
    <w:p w:rsidR="00D85314" w:rsidRDefault="00D85314" w:rsidP="00D85314">
      <w:pPr>
        <w:ind w:leftChars="200" w:left="420"/>
        <w:rPr>
          <w:ins w:id="185" w:author="兴云新能源-姜泉" w:date="2018-02-22T17:31:00Z"/>
          <w:rFonts w:ascii="Times New Roman" w:eastAsia="宋体" w:hAnsi="Times New Roman"/>
        </w:rPr>
      </w:pPr>
      <w:ins w:id="186" w:author="兴云新能源-姜泉" w:date="2018-02-22T17:31:00Z">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r>
          <w:rPr>
            <w:rFonts w:ascii="Times New Roman" w:eastAsia="宋体" w:hAnsi="Times New Roman" w:hint="eastAsia"/>
          </w:rPr>
          <w:t>1</w:t>
        </w:r>
        <w:r w:rsidRPr="00821A40">
          <w:rPr>
            <w:rFonts w:ascii="Times New Roman" w:eastAsia="宋体" w:hAnsi="Times New Roman" w:hint="eastAsia"/>
          </w:rPr>
          <w:t xml:space="preserve"> </w:t>
        </w:r>
        <w:r>
          <w:rPr>
            <w:rFonts w:ascii="Times New Roman" w:eastAsia="宋体" w:hAnsi="Times New Roman" w:hint="eastAsia"/>
          </w:rPr>
          <w:t>EPS</w:t>
        </w:r>
        <w:r>
          <w:rPr>
            <w:rFonts w:ascii="Times New Roman" w:eastAsia="宋体" w:hAnsi="Times New Roman" w:hint="eastAsia"/>
          </w:rPr>
          <w:t>状态</w:t>
        </w:r>
      </w:ins>
    </w:p>
    <w:p w:rsidR="00784948" w:rsidRPr="005B50AD" w:rsidRDefault="00784948" w:rsidP="00784948">
      <w:pPr>
        <w:ind w:leftChars="202" w:left="424"/>
        <w:rPr>
          <w:ins w:id="187" w:author="兴云新能源-姜泉" w:date="2018-02-22T17:34:00Z"/>
          <w:rFonts w:ascii="Times New Roman" w:eastAsia="宋体" w:hAnsi="Times New Roman"/>
        </w:rPr>
      </w:pPr>
      <w:ins w:id="188" w:author="兴云新能源-姜泉" w:date="2018-02-22T17:34:00Z">
        <w:r w:rsidRPr="005B50AD">
          <w:rPr>
            <w:rFonts w:ascii="Times New Roman" w:eastAsia="宋体" w:hAnsi="Times New Roman" w:hint="eastAsia"/>
          </w:rPr>
          <w:t>四种</w:t>
        </w:r>
        <w:r w:rsidRPr="005B50AD">
          <w:rPr>
            <w:rFonts w:ascii="Times New Roman" w:eastAsia="宋体" w:hAnsi="Times New Roman"/>
          </w:rPr>
          <w:t>EPS</w:t>
        </w:r>
        <w:r w:rsidRPr="005B50AD">
          <w:rPr>
            <w:rFonts w:ascii="Times New Roman" w:eastAsia="宋体" w:hAnsi="Times New Roman" w:hint="eastAsia"/>
          </w:rPr>
          <w:t>状态定义：</w:t>
        </w:r>
      </w:ins>
    </w:p>
    <w:p w:rsidR="00784948" w:rsidRPr="005B50AD" w:rsidRDefault="00784948" w:rsidP="00784948">
      <w:pPr>
        <w:numPr>
          <w:ilvl w:val="0"/>
          <w:numId w:val="5"/>
        </w:numPr>
        <w:ind w:leftChars="202" w:left="784"/>
        <w:rPr>
          <w:ins w:id="189" w:author="兴云新能源-姜泉" w:date="2018-02-22T17:34:00Z"/>
          <w:rFonts w:ascii="Times New Roman" w:eastAsia="宋体" w:hAnsi="Times New Roman"/>
        </w:rPr>
      </w:pPr>
      <w:ins w:id="190" w:author="兴云新能源-姜泉" w:date="2018-02-22T17:34:00Z">
        <w:r w:rsidRPr="005B50AD">
          <w:rPr>
            <w:rFonts w:ascii="Times New Roman" w:eastAsia="宋体" w:hAnsi="Times New Roman"/>
          </w:rPr>
          <w:t xml:space="preserve">“Permanently Failed” </w:t>
        </w:r>
        <w:r w:rsidRPr="005B50AD">
          <w:rPr>
            <w:rFonts w:ascii="Times New Roman" w:eastAsia="宋体" w:hAnsi="Times New Roman" w:hint="eastAsia"/>
          </w:rPr>
          <w:t>状态</w:t>
        </w:r>
      </w:ins>
    </w:p>
    <w:p w:rsidR="00784948" w:rsidRPr="005B50AD" w:rsidRDefault="00784948" w:rsidP="00784948">
      <w:pPr>
        <w:numPr>
          <w:ilvl w:val="0"/>
          <w:numId w:val="5"/>
        </w:numPr>
        <w:ind w:leftChars="202" w:left="784"/>
        <w:rPr>
          <w:ins w:id="191" w:author="兴云新能源-姜泉" w:date="2018-02-22T17:34:00Z"/>
          <w:rFonts w:ascii="Times New Roman" w:eastAsia="宋体" w:hAnsi="Times New Roman"/>
        </w:rPr>
      </w:pPr>
      <w:ins w:id="192" w:author="兴云新能源-姜泉" w:date="2018-02-22T17:34:00Z">
        <w:r w:rsidRPr="005B50AD">
          <w:rPr>
            <w:rFonts w:ascii="Times New Roman" w:eastAsia="宋体" w:hAnsi="Times New Roman"/>
          </w:rPr>
          <w:t xml:space="preserve">“Temporary Inhibited” </w:t>
        </w:r>
        <w:r w:rsidRPr="005B50AD">
          <w:rPr>
            <w:rFonts w:ascii="Times New Roman" w:eastAsia="宋体" w:hAnsi="Times New Roman" w:hint="eastAsia"/>
          </w:rPr>
          <w:t>状态</w:t>
        </w:r>
      </w:ins>
    </w:p>
    <w:p w:rsidR="00784948" w:rsidRPr="005B50AD" w:rsidRDefault="00784948" w:rsidP="00784948">
      <w:pPr>
        <w:numPr>
          <w:ilvl w:val="0"/>
          <w:numId w:val="5"/>
        </w:numPr>
        <w:ind w:leftChars="202" w:left="784"/>
        <w:rPr>
          <w:ins w:id="193" w:author="兴云新能源-姜泉" w:date="2018-02-22T17:34:00Z"/>
          <w:rFonts w:ascii="Times New Roman" w:eastAsia="宋体" w:hAnsi="Times New Roman"/>
        </w:rPr>
      </w:pPr>
      <w:ins w:id="194" w:author="兴云新能源-姜泉" w:date="2018-02-22T17:34:00Z">
        <w:r w:rsidRPr="005B50AD">
          <w:rPr>
            <w:rFonts w:ascii="Times New Roman" w:eastAsia="宋体" w:hAnsi="Times New Roman"/>
          </w:rPr>
          <w:t xml:space="preserve">“Available for Control” </w:t>
        </w:r>
        <w:r w:rsidRPr="005B50AD">
          <w:rPr>
            <w:rFonts w:ascii="Times New Roman" w:eastAsia="宋体" w:hAnsi="Times New Roman" w:hint="eastAsia"/>
          </w:rPr>
          <w:t>状态</w:t>
        </w:r>
      </w:ins>
    </w:p>
    <w:p w:rsidR="00D85314" w:rsidRPr="00784948" w:rsidRDefault="00784948">
      <w:pPr>
        <w:numPr>
          <w:ilvl w:val="0"/>
          <w:numId w:val="5"/>
        </w:numPr>
        <w:ind w:leftChars="202" w:left="784"/>
        <w:rPr>
          <w:ins w:id="195" w:author="兴云新能源-姜泉" w:date="2018-02-22T17:31:00Z"/>
          <w:rFonts w:ascii="Times New Roman" w:eastAsia="宋体" w:hAnsi="Times New Roman"/>
        </w:rPr>
        <w:pPrChange w:id="196" w:author="兴云新能源-姜泉" w:date="2018-02-22T17:34:00Z">
          <w:pPr>
            <w:ind w:leftChars="200" w:left="420"/>
          </w:pPr>
        </w:pPrChange>
      </w:pPr>
      <w:ins w:id="197" w:author="兴云新能源-姜泉" w:date="2018-02-22T17:34:00Z">
        <w:r w:rsidRPr="005B50AD">
          <w:rPr>
            <w:rFonts w:ascii="Times New Roman" w:eastAsia="宋体" w:hAnsi="Times New Roman"/>
          </w:rPr>
          <w:t xml:space="preserve">“Active” </w:t>
        </w:r>
        <w:r w:rsidRPr="005B50AD">
          <w:rPr>
            <w:rFonts w:ascii="Times New Roman" w:eastAsia="宋体" w:hAnsi="Times New Roman" w:hint="eastAsia"/>
          </w:rPr>
          <w:t>状态</w:t>
        </w:r>
      </w:ins>
    </w:p>
    <w:p w:rsidR="00D85314" w:rsidRPr="00D85314" w:rsidRDefault="00D85314">
      <w:pPr>
        <w:pStyle w:val="a7"/>
        <w:numPr>
          <w:ilvl w:val="2"/>
          <w:numId w:val="4"/>
        </w:numPr>
        <w:ind w:firstLineChars="0"/>
        <w:rPr>
          <w:ins w:id="198" w:author="兴云新能源-姜泉" w:date="2018-02-22T17:31:00Z"/>
          <w:rFonts w:ascii="Times New Roman" w:eastAsia="宋体" w:hAnsi="Times New Roman"/>
          <w:rPrChange w:id="199" w:author="兴云新能源-姜泉" w:date="2018-02-22T17:31:00Z">
            <w:rPr>
              <w:ins w:id="200" w:author="兴云新能源-姜泉" w:date="2018-02-22T17:31:00Z"/>
            </w:rPr>
          </w:rPrChange>
        </w:rPr>
        <w:pPrChange w:id="201" w:author="兴云新能源-姜泉" w:date="2018-02-22T17:31:00Z">
          <w:pPr>
            <w:ind w:leftChars="200" w:left="420"/>
          </w:pPr>
        </w:pPrChange>
      </w:pPr>
      <w:ins w:id="202" w:author="兴云新能源-姜泉" w:date="2018-02-22T17:31:00Z">
        <w:r w:rsidRPr="00D85314">
          <w:rPr>
            <w:rFonts w:ascii="Times New Roman" w:eastAsia="宋体" w:hAnsi="Times New Roman"/>
            <w:rPrChange w:id="203" w:author="兴云新能源-姜泉" w:date="2018-02-22T17:31:00Z">
              <w:rPr/>
            </w:rPrChange>
          </w:rPr>
          <w:t>EPS</w:t>
        </w:r>
        <w:r w:rsidRPr="00D85314">
          <w:rPr>
            <w:rFonts w:ascii="Times New Roman" w:eastAsia="宋体" w:hAnsi="Times New Roman" w:hint="eastAsia"/>
            <w:rPrChange w:id="204" w:author="兴云新能源-姜泉" w:date="2018-02-22T17:31:00Z">
              <w:rPr>
                <w:rFonts w:hint="eastAsia"/>
              </w:rPr>
            </w:rPrChange>
          </w:rPr>
          <w:t>状态转换</w:t>
        </w:r>
      </w:ins>
    </w:p>
    <w:p w:rsidR="00D85314" w:rsidRPr="00D85314" w:rsidRDefault="00D85314">
      <w:pPr>
        <w:pStyle w:val="a7"/>
        <w:ind w:left="1140" w:firstLineChars="0" w:firstLine="0"/>
        <w:rPr>
          <w:ins w:id="205" w:author="兴云新能源-姜泉" w:date="2018-02-22T17:31:00Z"/>
          <w:rFonts w:ascii="Times New Roman" w:eastAsia="宋体" w:hAnsi="Times New Roman"/>
          <w:rPrChange w:id="206" w:author="兴云新能源-姜泉" w:date="2018-02-22T17:31:00Z">
            <w:rPr>
              <w:ins w:id="207" w:author="兴云新能源-姜泉" w:date="2018-02-22T17:31:00Z"/>
            </w:rPr>
          </w:rPrChange>
        </w:rPr>
        <w:pPrChange w:id="208" w:author="兴云新能源-姜泉" w:date="2018-02-22T17:31:00Z">
          <w:pPr>
            <w:ind w:leftChars="200" w:left="420"/>
          </w:pPr>
        </w:pPrChange>
      </w:pPr>
      <w:ins w:id="209" w:author="兴云新能源-姜泉" w:date="2018-02-22T17:31:00Z">
        <w:r w:rsidRPr="005B50AD">
          <w:rPr>
            <w:rFonts w:ascii="Times New Roman" w:eastAsia="宋体" w:hAnsi="Times New Roman"/>
            <w:noProof/>
            <w:rPrChange w:id="210">
              <w:rPr>
                <w:noProof/>
              </w:rPr>
            </w:rPrChange>
          </w:rPr>
          <w:lastRenderedPageBreak/>
          <w:drawing>
            <wp:inline distT="0" distB="0" distL="0" distR="0" wp14:anchorId="59504E17" wp14:editId="78D0BB84">
              <wp:extent cx="3971925" cy="3714750"/>
              <wp:effectExtent l="0" t="0" r="9525"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71925" cy="371475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ins>
    </w:p>
    <w:p w:rsidR="00D85314" w:rsidRPr="00230D86" w:rsidRDefault="00D85314" w:rsidP="00D85314">
      <w:pPr>
        <w:ind w:leftChars="200" w:left="420"/>
        <w:rPr>
          <w:ins w:id="211" w:author="兴云新能源-姜泉" w:date="2018-02-22T17:31:00Z"/>
          <w:rFonts w:ascii="Times New Roman" w:eastAsia="宋体" w:hAnsi="Times New Roman"/>
        </w:rPr>
      </w:pPr>
      <w:ins w:id="212" w:author="兴云新能源-姜泉" w:date="2018-02-22T17:31:00Z">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r>
          <w:rPr>
            <w:rFonts w:ascii="Times New Roman" w:eastAsia="宋体" w:hAnsi="Times New Roman" w:hint="eastAsia"/>
          </w:rPr>
          <w:t>3 APU</w:t>
        </w:r>
        <w:r>
          <w:rPr>
            <w:rFonts w:ascii="Times New Roman" w:eastAsia="宋体" w:hAnsi="Times New Roman" w:hint="eastAsia"/>
          </w:rPr>
          <w:t>与</w:t>
        </w:r>
        <w:r>
          <w:rPr>
            <w:rFonts w:ascii="Times New Roman" w:eastAsia="宋体" w:hAnsi="Times New Roman" w:hint="eastAsia"/>
          </w:rPr>
          <w:t>EPS</w:t>
        </w:r>
        <w:r>
          <w:rPr>
            <w:rFonts w:ascii="Times New Roman" w:eastAsia="宋体" w:hAnsi="Times New Roman" w:hint="eastAsia"/>
          </w:rPr>
          <w:t>的通信</w:t>
        </w:r>
      </w:ins>
    </w:p>
    <w:p w:rsidR="005B50AD" w:rsidRPr="00821A40" w:rsidRDefault="00784948">
      <w:pPr>
        <w:ind w:leftChars="200" w:left="420"/>
        <w:rPr>
          <w:rFonts w:ascii="Times New Roman" w:eastAsia="宋体" w:hAnsi="Times New Roman"/>
        </w:rPr>
        <w:pPrChange w:id="213" w:author="兴云新能源-姜泉" w:date="2018-02-22T17:34:00Z">
          <w:pPr>
            <w:ind w:leftChars="202" w:left="424"/>
          </w:pPr>
        </w:pPrChange>
      </w:pPr>
      <w:ins w:id="214" w:author="兴云新能源-姜泉" w:date="2018-02-22T17:33:00Z">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r>
          <w:rPr>
            <w:rFonts w:ascii="Times New Roman" w:eastAsia="宋体" w:hAnsi="Times New Roman" w:hint="eastAsia"/>
          </w:rPr>
          <w:t>4 APU</w:t>
        </w:r>
        <w:r>
          <w:rPr>
            <w:rFonts w:ascii="Times New Roman" w:eastAsia="宋体" w:hAnsi="Times New Roman" w:hint="eastAsia"/>
          </w:rPr>
          <w:t>对</w:t>
        </w:r>
        <w:r>
          <w:rPr>
            <w:rFonts w:ascii="Times New Roman" w:eastAsia="宋体" w:hAnsi="Times New Roman" w:hint="eastAsia"/>
          </w:rPr>
          <w:t>EPS</w:t>
        </w:r>
        <w:r>
          <w:rPr>
            <w:rFonts w:ascii="Times New Roman" w:eastAsia="宋体" w:hAnsi="Times New Roman" w:hint="eastAsia"/>
          </w:rPr>
          <w:t>的性能要求</w:t>
        </w:r>
      </w:ins>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7</w:t>
      </w:r>
      <w:r w:rsidRPr="00821A40">
        <w:rPr>
          <w:rFonts w:ascii="Times New Roman" w:eastAsia="宋体" w:hAnsi="Times New Roman"/>
        </w:rPr>
        <w:t xml:space="preserve"> </w:t>
      </w:r>
      <w:r w:rsidRPr="00821A40">
        <w:rPr>
          <w:rFonts w:ascii="Times New Roman" w:eastAsia="宋体" w:hAnsi="Times New Roman" w:hint="eastAsia"/>
        </w:rPr>
        <w:t>警报系统管理</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7</w:t>
      </w:r>
      <w:r w:rsidRPr="00821A40">
        <w:rPr>
          <w:rFonts w:ascii="Times New Roman" w:eastAsia="宋体" w:hAnsi="Times New Roman"/>
        </w:rPr>
        <w:t xml:space="preserve">.1 </w:t>
      </w:r>
      <w:r w:rsidRPr="00821A40">
        <w:rPr>
          <w:rFonts w:ascii="Times New Roman" w:eastAsia="宋体" w:hAnsi="Times New Roman"/>
        </w:rPr>
        <w:t>障碍物警报</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当雷达探测到前方安全距离内存在障碍物时，</w:t>
      </w:r>
      <w:r w:rsidRPr="00821A40">
        <w:rPr>
          <w:rFonts w:ascii="Times New Roman" w:eastAsia="宋体" w:hAnsi="Times New Roman" w:hint="eastAsia"/>
        </w:rPr>
        <w:t>TX2</w:t>
      </w:r>
      <w:r w:rsidRPr="00821A40">
        <w:rPr>
          <w:rFonts w:ascii="Times New Roman" w:eastAsia="宋体" w:hAnsi="Times New Roman" w:hint="eastAsia"/>
        </w:rPr>
        <w:t>控制报警器蜂鸣提醒驾驶员。</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7</w:t>
      </w:r>
      <w:r w:rsidRPr="00821A40">
        <w:rPr>
          <w:rFonts w:ascii="Times New Roman" w:eastAsia="宋体" w:hAnsi="Times New Roman" w:hint="eastAsia"/>
        </w:rPr>
        <w:t xml:space="preserve">.2 </w:t>
      </w:r>
      <w:r w:rsidRPr="00821A40">
        <w:rPr>
          <w:rFonts w:ascii="Times New Roman" w:eastAsia="宋体" w:hAnsi="Times New Roman" w:hint="eastAsia"/>
        </w:rPr>
        <w:t>车速警报</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当摄像头</w:t>
      </w:r>
      <w:proofErr w:type="gramStart"/>
      <w:r w:rsidRPr="00821A40">
        <w:rPr>
          <w:rFonts w:ascii="Times New Roman" w:eastAsia="宋体" w:hAnsi="Times New Roman" w:hint="eastAsia"/>
        </w:rPr>
        <w:t>捕</w:t>
      </w:r>
      <w:proofErr w:type="gramEnd"/>
      <w:r w:rsidRPr="00821A40">
        <w:rPr>
          <w:rFonts w:ascii="Times New Roman" w:eastAsia="宋体" w:hAnsi="Times New Roman" w:hint="eastAsia"/>
        </w:rPr>
        <w:t>抓到路边存在限速标识，传递数据给控制器对比实时车速，过低或过高则</w:t>
      </w:r>
      <w:r w:rsidRPr="00821A40">
        <w:rPr>
          <w:rFonts w:ascii="Times New Roman" w:eastAsia="宋体" w:hAnsi="Times New Roman" w:hint="eastAsia"/>
        </w:rPr>
        <w:t>TX2</w:t>
      </w:r>
      <w:r w:rsidRPr="00821A40">
        <w:rPr>
          <w:rFonts w:ascii="Times New Roman" w:eastAsia="宋体" w:hAnsi="Times New Roman" w:hint="eastAsia"/>
        </w:rPr>
        <w:t>控制报警器蜂鸣提醒驾驶员。</w:t>
      </w:r>
    </w:p>
    <w:p w:rsidR="000F4B69" w:rsidRPr="00821A40" w:rsidRDefault="000F4B69" w:rsidP="00785AA2">
      <w:pPr>
        <w:ind w:leftChars="202" w:left="424"/>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8</w:t>
      </w:r>
      <w:r w:rsidRPr="00821A40">
        <w:rPr>
          <w:rFonts w:ascii="Times New Roman" w:eastAsia="宋体" w:hAnsi="Times New Roman"/>
        </w:rPr>
        <w:t xml:space="preserve"> </w:t>
      </w:r>
      <w:r w:rsidRPr="00821A40">
        <w:rPr>
          <w:rFonts w:ascii="Times New Roman" w:eastAsia="宋体" w:hAnsi="Times New Roman" w:hint="eastAsia"/>
        </w:rPr>
        <w:t>故障诊断及处理</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8</w:t>
      </w:r>
      <w:r w:rsidRPr="00821A40">
        <w:rPr>
          <w:rFonts w:ascii="Times New Roman" w:eastAsia="宋体" w:hAnsi="Times New Roman"/>
        </w:rPr>
        <w:t xml:space="preserve">.1 </w:t>
      </w:r>
      <w:r w:rsidRPr="00821A40">
        <w:rPr>
          <w:rFonts w:ascii="Times New Roman" w:eastAsia="宋体" w:hAnsi="Times New Roman"/>
        </w:rPr>
        <w:t>紧急停车</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当整车发生电子或机械故障，存在安全隐患时，可以通过按钮瞬间切断整车动力。</w:t>
      </w:r>
    </w:p>
    <w:p w:rsidR="00C86084" w:rsidRPr="00821A40" w:rsidRDefault="00C86084" w:rsidP="00785AA2">
      <w:pPr>
        <w:ind w:leftChars="202" w:left="424"/>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9</w:t>
      </w:r>
      <w:r w:rsidRPr="00821A40">
        <w:rPr>
          <w:rFonts w:ascii="Times New Roman" w:eastAsia="宋体" w:hAnsi="Times New Roman"/>
        </w:rPr>
        <w:t xml:space="preserve"> </w:t>
      </w:r>
      <w:r w:rsidRPr="00821A40">
        <w:rPr>
          <w:rFonts w:ascii="Times New Roman" w:eastAsia="宋体" w:hAnsi="Times New Roman" w:hint="eastAsia"/>
        </w:rPr>
        <w:t>人机交互</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9</w:t>
      </w:r>
      <w:r w:rsidRPr="00821A40">
        <w:rPr>
          <w:rFonts w:ascii="Times New Roman" w:eastAsia="宋体" w:hAnsi="Times New Roman"/>
        </w:rPr>
        <w:t>.</w:t>
      </w:r>
      <w:r w:rsidRPr="00821A40">
        <w:rPr>
          <w:rFonts w:ascii="Times New Roman" w:eastAsia="宋体" w:hAnsi="Times New Roman" w:hint="eastAsia"/>
        </w:rPr>
        <w:t>1</w:t>
      </w:r>
      <w:r w:rsidRPr="00821A40">
        <w:rPr>
          <w:rFonts w:ascii="Times New Roman" w:eastAsia="宋体" w:hAnsi="Times New Roman"/>
        </w:rPr>
        <w:t xml:space="preserve"> </w:t>
      </w:r>
      <w:r w:rsidRPr="00821A40">
        <w:rPr>
          <w:rFonts w:ascii="Times New Roman" w:eastAsia="宋体" w:hAnsi="Times New Roman" w:hint="eastAsia"/>
        </w:rPr>
        <w:t>仪表显示</w:t>
      </w:r>
    </w:p>
    <w:p w:rsidR="000F4B69" w:rsidRPr="00821A40" w:rsidRDefault="000F4B69" w:rsidP="00785AA2">
      <w:pPr>
        <w:ind w:leftChars="202" w:left="424"/>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10</w:t>
      </w:r>
      <w:r w:rsidRPr="00821A40">
        <w:rPr>
          <w:rFonts w:ascii="Times New Roman" w:eastAsia="宋体" w:hAnsi="Times New Roman"/>
        </w:rPr>
        <w:t xml:space="preserve"> </w:t>
      </w:r>
      <w:r w:rsidRPr="00821A40">
        <w:rPr>
          <w:rFonts w:ascii="Times New Roman" w:eastAsia="宋体" w:hAnsi="Times New Roman" w:hint="eastAsia"/>
        </w:rPr>
        <w:t>信号输出</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10</w:t>
      </w:r>
      <w:r w:rsidRPr="00821A40">
        <w:rPr>
          <w:rFonts w:ascii="Times New Roman" w:eastAsia="宋体" w:hAnsi="Times New Roman"/>
        </w:rPr>
        <w:t>.1 CAN</w:t>
      </w:r>
      <w:r w:rsidRPr="00821A40">
        <w:rPr>
          <w:rFonts w:ascii="Times New Roman" w:eastAsia="宋体" w:hAnsi="Times New Roman" w:hint="eastAsia"/>
        </w:rPr>
        <w:t>信号</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sidRPr="00FB02BD">
        <w:t xml:space="preserve"> </w:t>
      </w:r>
      <w:r w:rsidR="00FB02BD" w:rsidRPr="00FB02BD">
        <w:rPr>
          <w:rFonts w:ascii="Times New Roman" w:eastAsia="宋体" w:hAnsi="Times New Roman"/>
        </w:rPr>
        <w:t>10</w:t>
      </w:r>
      <w:r w:rsidRPr="00821A40">
        <w:rPr>
          <w:rFonts w:ascii="Times New Roman" w:eastAsia="宋体" w:hAnsi="Times New Roman"/>
        </w:rPr>
        <w:t xml:space="preserve">.2 </w:t>
      </w:r>
      <w:r w:rsidRPr="00821A40">
        <w:rPr>
          <w:rFonts w:ascii="Times New Roman" w:eastAsia="宋体" w:hAnsi="Times New Roman" w:hint="eastAsia"/>
        </w:rPr>
        <w:t>数字信号</w:t>
      </w:r>
    </w:p>
    <w:p w:rsidR="00770EE0"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sidRPr="00FB02BD">
        <w:t xml:space="preserve"> </w:t>
      </w:r>
      <w:r w:rsidR="00FB02BD" w:rsidRPr="00FB02BD">
        <w:rPr>
          <w:rFonts w:ascii="Times New Roman" w:eastAsia="宋体" w:hAnsi="Times New Roman"/>
        </w:rPr>
        <w:t>10</w:t>
      </w:r>
      <w:r w:rsidRPr="00821A40">
        <w:rPr>
          <w:rFonts w:ascii="Times New Roman" w:eastAsia="宋体" w:hAnsi="Times New Roman"/>
        </w:rPr>
        <w:t>.3 PWM</w:t>
      </w:r>
      <w:r w:rsidRPr="00821A40">
        <w:rPr>
          <w:rFonts w:ascii="Times New Roman" w:eastAsia="宋体" w:hAnsi="Times New Roman" w:hint="eastAsia"/>
        </w:rPr>
        <w:t>信号</w:t>
      </w:r>
    </w:p>
    <w:p w:rsidR="000F4B69" w:rsidRPr="00821A40" w:rsidRDefault="000F4B69" w:rsidP="000F4B69">
      <w:pPr>
        <w:rPr>
          <w:rFonts w:ascii="Times New Roman" w:eastAsia="宋体" w:hAnsi="Times New Roman"/>
        </w:rPr>
      </w:pPr>
    </w:p>
    <w:p w:rsidR="000F4B69" w:rsidRPr="00821A40" w:rsidRDefault="000F4B69" w:rsidP="000F4B69">
      <w:pPr>
        <w:rPr>
          <w:rFonts w:ascii="Times New Roman" w:eastAsia="宋体" w:hAnsi="Times New Roman"/>
        </w:rPr>
      </w:pPr>
      <w:r w:rsidRPr="00821A40">
        <w:rPr>
          <w:rFonts w:ascii="Times New Roman" w:eastAsia="宋体" w:hAnsi="Times New Roman" w:hint="eastAsia"/>
        </w:rPr>
        <w:t xml:space="preserve">6. </w:t>
      </w:r>
      <w:r w:rsidRPr="00821A40">
        <w:rPr>
          <w:rFonts w:ascii="Times New Roman" w:eastAsia="宋体" w:hAnsi="Times New Roman" w:hint="eastAsia"/>
        </w:rPr>
        <w:t>配套软硬件完善</w:t>
      </w:r>
    </w:p>
    <w:p w:rsidR="000F4B69" w:rsidRPr="00821A40" w:rsidRDefault="000F4B69" w:rsidP="00A51423">
      <w:pPr>
        <w:rPr>
          <w:rFonts w:ascii="Times New Roman" w:eastAsia="宋体" w:hAnsi="Times New Roman"/>
        </w:rPr>
      </w:pPr>
      <w:r w:rsidRPr="00821A40">
        <w:rPr>
          <w:rFonts w:ascii="Times New Roman" w:eastAsia="宋体" w:hAnsi="Times New Roman" w:hint="eastAsia"/>
        </w:rPr>
        <w:t xml:space="preserve">6.1 </w:t>
      </w:r>
      <w:del w:id="215" w:author="兴云动力科技-陈曦" w:date="2018-02-03T10:22:00Z">
        <w:r w:rsidRPr="00821A40" w:rsidDel="00AF6B3B">
          <w:rPr>
            <w:rFonts w:ascii="Times New Roman" w:eastAsia="宋体" w:hAnsi="Times New Roman" w:hint="eastAsia"/>
          </w:rPr>
          <w:delText>高精地图绘制</w:delText>
        </w:r>
      </w:del>
      <w:ins w:id="216" w:author="兴云动力科技-陈曦" w:date="2018-02-03T10:31:00Z">
        <w:r w:rsidR="009241EA">
          <w:rPr>
            <w:rFonts w:ascii="Times New Roman" w:eastAsia="宋体" w:hAnsi="Times New Roman" w:hint="eastAsia"/>
          </w:rPr>
          <w:t>基于</w:t>
        </w:r>
        <w:r w:rsidR="009241EA">
          <w:rPr>
            <w:rFonts w:ascii="Times New Roman" w:eastAsia="宋体" w:hAnsi="Times New Roman" w:hint="eastAsia"/>
          </w:rPr>
          <w:t>SLAM</w:t>
        </w:r>
        <w:r w:rsidR="009241EA">
          <w:rPr>
            <w:rFonts w:ascii="Times New Roman" w:eastAsia="宋体" w:hAnsi="Times New Roman" w:hint="eastAsia"/>
          </w:rPr>
          <w:t>的地图绘制</w:t>
        </w:r>
      </w:ins>
    </w:p>
    <w:p w:rsidR="000F4B69" w:rsidRPr="00821A40" w:rsidRDefault="000F4B69" w:rsidP="000F4B69">
      <w:pPr>
        <w:rPr>
          <w:rFonts w:ascii="Times New Roman" w:eastAsia="宋体" w:hAnsi="Times New Roman"/>
        </w:rPr>
      </w:pPr>
      <w:r w:rsidRPr="00821A40">
        <w:rPr>
          <w:rFonts w:ascii="Times New Roman" w:eastAsia="宋体" w:hAnsi="Times New Roman" w:hint="eastAsia"/>
        </w:rPr>
        <w:t xml:space="preserve">6.2 </w:t>
      </w:r>
      <w:del w:id="217" w:author="兴云动力科技-陈曦" w:date="2018-02-03T10:22:00Z">
        <w:r w:rsidRPr="00821A40" w:rsidDel="00AF6B3B">
          <w:rPr>
            <w:rFonts w:ascii="Times New Roman" w:eastAsia="宋体" w:hAnsi="Times New Roman" w:hint="eastAsia"/>
          </w:rPr>
          <w:delText>基站建设</w:delText>
        </w:r>
      </w:del>
      <w:ins w:id="218" w:author="兴云动力科技-陈曦" w:date="2018-02-03T10:31:00Z">
        <w:r w:rsidR="009241EA">
          <w:rPr>
            <w:rFonts w:ascii="Times New Roman" w:eastAsia="宋体" w:hAnsi="Times New Roman" w:hint="eastAsia"/>
          </w:rPr>
          <w:t>基于</w:t>
        </w:r>
        <w:r w:rsidR="0017568E">
          <w:rPr>
            <w:rFonts w:ascii="Times New Roman" w:eastAsia="宋体" w:hAnsi="Times New Roman" w:hint="eastAsia"/>
          </w:rPr>
          <w:t>惯导（</w:t>
        </w:r>
        <w:r w:rsidR="0017568E">
          <w:rPr>
            <w:rFonts w:ascii="Times New Roman" w:eastAsia="宋体" w:hAnsi="Times New Roman" w:hint="eastAsia"/>
          </w:rPr>
          <w:t>IMU</w:t>
        </w:r>
        <w:r w:rsidR="0017568E">
          <w:rPr>
            <w:rFonts w:ascii="Times New Roman" w:eastAsia="宋体" w:hAnsi="Times New Roman" w:hint="eastAsia"/>
          </w:rPr>
          <w:t>）和码盘的</w:t>
        </w:r>
      </w:ins>
      <w:proofErr w:type="gramStart"/>
      <w:ins w:id="219" w:author="兴云动力科技-陈曦" w:date="2018-02-03T10:32:00Z">
        <w:r w:rsidR="0017568E">
          <w:rPr>
            <w:rFonts w:ascii="Times New Roman" w:eastAsia="宋体" w:hAnsi="Times New Roman" w:hint="eastAsia"/>
          </w:rPr>
          <w:t>车辆定姿定位</w:t>
        </w:r>
      </w:ins>
      <w:proofErr w:type="gramEnd"/>
    </w:p>
    <w:p w:rsidR="000F4B69" w:rsidRPr="00821A40" w:rsidRDefault="000F4B69" w:rsidP="000F4B69">
      <w:pPr>
        <w:rPr>
          <w:rFonts w:ascii="Times New Roman" w:eastAsia="宋体" w:hAnsi="Times New Roman"/>
        </w:rPr>
      </w:pPr>
    </w:p>
    <w:sectPr w:rsidR="000F4B69" w:rsidRPr="00821A40" w:rsidSect="009F7392">
      <w:pgSz w:w="11906" w:h="16838"/>
      <w:pgMar w:top="1276" w:right="1800" w:bottom="993"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5F3" w:rsidRDefault="00B775F3" w:rsidP="00770EE0">
      <w:r>
        <w:separator/>
      </w:r>
    </w:p>
  </w:endnote>
  <w:endnote w:type="continuationSeparator" w:id="0">
    <w:p w:rsidR="00B775F3" w:rsidRDefault="00B775F3" w:rsidP="00770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5F3" w:rsidRDefault="00B775F3" w:rsidP="00770EE0">
      <w:r>
        <w:separator/>
      </w:r>
    </w:p>
  </w:footnote>
  <w:footnote w:type="continuationSeparator" w:id="0">
    <w:p w:rsidR="00B775F3" w:rsidRDefault="00B775F3" w:rsidP="00770E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41654"/>
    <w:multiLevelType w:val="hybridMultilevel"/>
    <w:tmpl w:val="93C6B02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6B101D2"/>
    <w:multiLevelType w:val="hybridMultilevel"/>
    <w:tmpl w:val="EC6A4BAA"/>
    <w:lvl w:ilvl="0" w:tplc="91EC97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440BF2"/>
    <w:multiLevelType w:val="hybridMultilevel"/>
    <w:tmpl w:val="C9C636C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8316BE4"/>
    <w:multiLevelType w:val="hybridMultilevel"/>
    <w:tmpl w:val="B01C8F46"/>
    <w:lvl w:ilvl="0" w:tplc="FBC66C2E">
      <w:start w:val="1"/>
      <w:numFmt w:val="bullet"/>
      <w:lvlText w:val=""/>
      <w:lvlJc w:val="left"/>
      <w:pPr>
        <w:tabs>
          <w:tab w:val="num" w:pos="720"/>
        </w:tabs>
        <w:ind w:left="720" w:hanging="360"/>
      </w:pPr>
      <w:rPr>
        <w:rFonts w:ascii="Wingdings" w:hAnsi="Wingdings" w:hint="default"/>
      </w:rPr>
    </w:lvl>
    <w:lvl w:ilvl="1" w:tplc="BE90375A" w:tentative="1">
      <w:start w:val="1"/>
      <w:numFmt w:val="bullet"/>
      <w:lvlText w:val=""/>
      <w:lvlJc w:val="left"/>
      <w:pPr>
        <w:tabs>
          <w:tab w:val="num" w:pos="1440"/>
        </w:tabs>
        <w:ind w:left="1440" w:hanging="360"/>
      </w:pPr>
      <w:rPr>
        <w:rFonts w:ascii="Wingdings" w:hAnsi="Wingdings" w:hint="default"/>
      </w:rPr>
    </w:lvl>
    <w:lvl w:ilvl="2" w:tplc="ED6ABEF2" w:tentative="1">
      <w:start w:val="1"/>
      <w:numFmt w:val="bullet"/>
      <w:lvlText w:val=""/>
      <w:lvlJc w:val="left"/>
      <w:pPr>
        <w:tabs>
          <w:tab w:val="num" w:pos="2160"/>
        </w:tabs>
        <w:ind w:left="2160" w:hanging="360"/>
      </w:pPr>
      <w:rPr>
        <w:rFonts w:ascii="Wingdings" w:hAnsi="Wingdings" w:hint="default"/>
      </w:rPr>
    </w:lvl>
    <w:lvl w:ilvl="3" w:tplc="D8806414" w:tentative="1">
      <w:start w:val="1"/>
      <w:numFmt w:val="bullet"/>
      <w:lvlText w:val=""/>
      <w:lvlJc w:val="left"/>
      <w:pPr>
        <w:tabs>
          <w:tab w:val="num" w:pos="2880"/>
        </w:tabs>
        <w:ind w:left="2880" w:hanging="360"/>
      </w:pPr>
      <w:rPr>
        <w:rFonts w:ascii="Wingdings" w:hAnsi="Wingdings" w:hint="default"/>
      </w:rPr>
    </w:lvl>
    <w:lvl w:ilvl="4" w:tplc="E4D417A8" w:tentative="1">
      <w:start w:val="1"/>
      <w:numFmt w:val="bullet"/>
      <w:lvlText w:val=""/>
      <w:lvlJc w:val="left"/>
      <w:pPr>
        <w:tabs>
          <w:tab w:val="num" w:pos="3600"/>
        </w:tabs>
        <w:ind w:left="3600" w:hanging="360"/>
      </w:pPr>
      <w:rPr>
        <w:rFonts w:ascii="Wingdings" w:hAnsi="Wingdings" w:hint="default"/>
      </w:rPr>
    </w:lvl>
    <w:lvl w:ilvl="5" w:tplc="F7F62096" w:tentative="1">
      <w:start w:val="1"/>
      <w:numFmt w:val="bullet"/>
      <w:lvlText w:val=""/>
      <w:lvlJc w:val="left"/>
      <w:pPr>
        <w:tabs>
          <w:tab w:val="num" w:pos="4320"/>
        </w:tabs>
        <w:ind w:left="4320" w:hanging="360"/>
      </w:pPr>
      <w:rPr>
        <w:rFonts w:ascii="Wingdings" w:hAnsi="Wingdings" w:hint="default"/>
      </w:rPr>
    </w:lvl>
    <w:lvl w:ilvl="6" w:tplc="8628238C" w:tentative="1">
      <w:start w:val="1"/>
      <w:numFmt w:val="bullet"/>
      <w:lvlText w:val=""/>
      <w:lvlJc w:val="left"/>
      <w:pPr>
        <w:tabs>
          <w:tab w:val="num" w:pos="5040"/>
        </w:tabs>
        <w:ind w:left="5040" w:hanging="360"/>
      </w:pPr>
      <w:rPr>
        <w:rFonts w:ascii="Wingdings" w:hAnsi="Wingdings" w:hint="default"/>
      </w:rPr>
    </w:lvl>
    <w:lvl w:ilvl="7" w:tplc="F9802A04" w:tentative="1">
      <w:start w:val="1"/>
      <w:numFmt w:val="bullet"/>
      <w:lvlText w:val=""/>
      <w:lvlJc w:val="left"/>
      <w:pPr>
        <w:tabs>
          <w:tab w:val="num" w:pos="5760"/>
        </w:tabs>
        <w:ind w:left="5760" w:hanging="360"/>
      </w:pPr>
      <w:rPr>
        <w:rFonts w:ascii="Wingdings" w:hAnsi="Wingdings" w:hint="default"/>
      </w:rPr>
    </w:lvl>
    <w:lvl w:ilvl="8" w:tplc="2078F6B4" w:tentative="1">
      <w:start w:val="1"/>
      <w:numFmt w:val="bullet"/>
      <w:lvlText w:val=""/>
      <w:lvlJc w:val="left"/>
      <w:pPr>
        <w:tabs>
          <w:tab w:val="num" w:pos="6480"/>
        </w:tabs>
        <w:ind w:left="6480" w:hanging="360"/>
      </w:pPr>
      <w:rPr>
        <w:rFonts w:ascii="Wingdings" w:hAnsi="Wingdings" w:hint="default"/>
      </w:rPr>
    </w:lvl>
  </w:abstractNum>
  <w:abstractNum w:abstractNumId="4">
    <w:nsid w:val="4A6D729B"/>
    <w:multiLevelType w:val="multilevel"/>
    <w:tmpl w:val="9E641464"/>
    <w:lvl w:ilvl="0">
      <w:start w:val="1"/>
      <w:numFmt w:val="decimal"/>
      <w:lvlText w:val="%1."/>
      <w:lvlJc w:val="left"/>
      <w:pPr>
        <w:ind w:left="720" w:hanging="360"/>
      </w:pPr>
      <w:rPr>
        <w:rFonts w:hint="default"/>
      </w:rPr>
    </w:lvl>
    <w:lvl w:ilvl="1">
      <w:start w:val="6"/>
      <w:numFmt w:val="decimal"/>
      <w:isLgl/>
      <w:lvlText w:val="%1.%2"/>
      <w:lvlJc w:val="left"/>
      <w:pPr>
        <w:ind w:left="870" w:hanging="48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90" w:hanging="1080"/>
      </w:pPr>
      <w:rPr>
        <w:rFonts w:hint="default"/>
      </w:rPr>
    </w:lvl>
    <w:lvl w:ilvl="6">
      <w:start w:val="1"/>
      <w:numFmt w:val="decimal"/>
      <w:isLgl/>
      <w:lvlText w:val="%1.%2.%3.%4.%5.%6.%7"/>
      <w:lvlJc w:val="left"/>
      <w:pPr>
        <w:ind w:left="1620" w:hanging="1080"/>
      </w:pPr>
      <w:rPr>
        <w:rFonts w:hint="default"/>
      </w:rPr>
    </w:lvl>
    <w:lvl w:ilvl="7">
      <w:start w:val="1"/>
      <w:numFmt w:val="decimal"/>
      <w:isLgl/>
      <w:lvlText w:val="%1.%2.%3.%4.%5.%6.%7.%8"/>
      <w:lvlJc w:val="left"/>
      <w:pPr>
        <w:ind w:left="2010" w:hanging="1440"/>
      </w:pPr>
      <w:rPr>
        <w:rFonts w:hint="default"/>
      </w:rPr>
    </w:lvl>
    <w:lvl w:ilvl="8">
      <w:start w:val="1"/>
      <w:numFmt w:val="decimal"/>
      <w:isLgl/>
      <w:lvlText w:val="%1.%2.%3.%4.%5.%6.%7.%8.%9"/>
      <w:lvlJc w:val="left"/>
      <w:pPr>
        <w:ind w:left="2040" w:hanging="1440"/>
      </w:pPr>
      <w:rPr>
        <w:rFont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1AA"/>
    <w:rsid w:val="000200B7"/>
    <w:rsid w:val="00054A96"/>
    <w:rsid w:val="000D5A52"/>
    <w:rsid w:val="000F4B69"/>
    <w:rsid w:val="00103D5C"/>
    <w:rsid w:val="00147703"/>
    <w:rsid w:val="0017568E"/>
    <w:rsid w:val="001A128E"/>
    <w:rsid w:val="001B3449"/>
    <w:rsid w:val="001B69A1"/>
    <w:rsid w:val="001C1ADF"/>
    <w:rsid w:val="001D5416"/>
    <w:rsid w:val="00216720"/>
    <w:rsid w:val="00264013"/>
    <w:rsid w:val="002C3957"/>
    <w:rsid w:val="002C5EA5"/>
    <w:rsid w:val="00327FA1"/>
    <w:rsid w:val="003D761D"/>
    <w:rsid w:val="00442A67"/>
    <w:rsid w:val="004674D1"/>
    <w:rsid w:val="004E477A"/>
    <w:rsid w:val="004F2690"/>
    <w:rsid w:val="00531211"/>
    <w:rsid w:val="00552BC1"/>
    <w:rsid w:val="005B50AD"/>
    <w:rsid w:val="00654792"/>
    <w:rsid w:val="006607E3"/>
    <w:rsid w:val="00661E08"/>
    <w:rsid w:val="006D447D"/>
    <w:rsid w:val="00725D72"/>
    <w:rsid w:val="00770EE0"/>
    <w:rsid w:val="00770F09"/>
    <w:rsid w:val="00784948"/>
    <w:rsid w:val="00785AA2"/>
    <w:rsid w:val="00800CE4"/>
    <w:rsid w:val="00821A40"/>
    <w:rsid w:val="00830A33"/>
    <w:rsid w:val="00875FD5"/>
    <w:rsid w:val="008B22A6"/>
    <w:rsid w:val="008B743C"/>
    <w:rsid w:val="009241EA"/>
    <w:rsid w:val="009A4928"/>
    <w:rsid w:val="009A6E19"/>
    <w:rsid w:val="009B1F84"/>
    <w:rsid w:val="009C3E49"/>
    <w:rsid w:val="009F21AA"/>
    <w:rsid w:val="009F7392"/>
    <w:rsid w:val="00A05474"/>
    <w:rsid w:val="00A4249B"/>
    <w:rsid w:val="00A51423"/>
    <w:rsid w:val="00A71B80"/>
    <w:rsid w:val="00A906F2"/>
    <w:rsid w:val="00AB4FEC"/>
    <w:rsid w:val="00AB64AC"/>
    <w:rsid w:val="00AF6B3B"/>
    <w:rsid w:val="00B52D94"/>
    <w:rsid w:val="00B54CEB"/>
    <w:rsid w:val="00B56A76"/>
    <w:rsid w:val="00B775F3"/>
    <w:rsid w:val="00B77EAE"/>
    <w:rsid w:val="00BC7404"/>
    <w:rsid w:val="00BF32E7"/>
    <w:rsid w:val="00C31266"/>
    <w:rsid w:val="00C53E72"/>
    <w:rsid w:val="00C63F7C"/>
    <w:rsid w:val="00C7001D"/>
    <w:rsid w:val="00C86084"/>
    <w:rsid w:val="00CE3CD4"/>
    <w:rsid w:val="00D04CD6"/>
    <w:rsid w:val="00D1322B"/>
    <w:rsid w:val="00D5511D"/>
    <w:rsid w:val="00D557D0"/>
    <w:rsid w:val="00D57E99"/>
    <w:rsid w:val="00D83191"/>
    <w:rsid w:val="00D85314"/>
    <w:rsid w:val="00E24EE1"/>
    <w:rsid w:val="00E53FB0"/>
    <w:rsid w:val="00F15786"/>
    <w:rsid w:val="00F31644"/>
    <w:rsid w:val="00F94180"/>
    <w:rsid w:val="00FB02BD"/>
    <w:rsid w:val="00FD5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0E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0E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0EE0"/>
    <w:rPr>
      <w:sz w:val="18"/>
      <w:szCs w:val="18"/>
    </w:rPr>
  </w:style>
  <w:style w:type="paragraph" w:styleId="a4">
    <w:name w:val="footer"/>
    <w:basedOn w:val="a"/>
    <w:link w:val="Char0"/>
    <w:uiPriority w:val="99"/>
    <w:unhideWhenUsed/>
    <w:rsid w:val="00770EE0"/>
    <w:pPr>
      <w:tabs>
        <w:tab w:val="center" w:pos="4153"/>
        <w:tab w:val="right" w:pos="8306"/>
      </w:tabs>
      <w:snapToGrid w:val="0"/>
      <w:jc w:val="left"/>
    </w:pPr>
    <w:rPr>
      <w:sz w:val="18"/>
      <w:szCs w:val="18"/>
    </w:rPr>
  </w:style>
  <w:style w:type="character" w:customStyle="1" w:styleId="Char0">
    <w:name w:val="页脚 Char"/>
    <w:basedOn w:val="a0"/>
    <w:link w:val="a4"/>
    <w:uiPriority w:val="99"/>
    <w:rsid w:val="00770EE0"/>
    <w:rPr>
      <w:sz w:val="18"/>
      <w:szCs w:val="18"/>
    </w:rPr>
  </w:style>
  <w:style w:type="table" w:styleId="a5">
    <w:name w:val="Table Grid"/>
    <w:basedOn w:val="a1"/>
    <w:uiPriority w:val="39"/>
    <w:qFormat/>
    <w:rsid w:val="00AB4FEC"/>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A4249B"/>
    <w:rPr>
      <w:sz w:val="18"/>
      <w:szCs w:val="18"/>
    </w:rPr>
  </w:style>
  <w:style w:type="character" w:customStyle="1" w:styleId="Char1">
    <w:name w:val="批注框文本 Char"/>
    <w:basedOn w:val="a0"/>
    <w:link w:val="a6"/>
    <w:uiPriority w:val="99"/>
    <w:semiHidden/>
    <w:rsid w:val="00A4249B"/>
    <w:rPr>
      <w:sz w:val="18"/>
      <w:szCs w:val="18"/>
    </w:rPr>
  </w:style>
  <w:style w:type="table" w:customStyle="1" w:styleId="1">
    <w:name w:val="网格型1"/>
    <w:basedOn w:val="a1"/>
    <w:next w:val="a5"/>
    <w:uiPriority w:val="39"/>
    <w:rsid w:val="009A49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B56A76"/>
    <w:pPr>
      <w:ind w:firstLineChars="200" w:firstLine="420"/>
    </w:pPr>
  </w:style>
  <w:style w:type="table" w:customStyle="1" w:styleId="2">
    <w:name w:val="网格型2"/>
    <w:basedOn w:val="a1"/>
    <w:next w:val="a5"/>
    <w:uiPriority w:val="39"/>
    <w:rsid w:val="004F26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0E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0E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0EE0"/>
    <w:rPr>
      <w:sz w:val="18"/>
      <w:szCs w:val="18"/>
    </w:rPr>
  </w:style>
  <w:style w:type="paragraph" w:styleId="a4">
    <w:name w:val="footer"/>
    <w:basedOn w:val="a"/>
    <w:link w:val="Char0"/>
    <w:uiPriority w:val="99"/>
    <w:unhideWhenUsed/>
    <w:rsid w:val="00770EE0"/>
    <w:pPr>
      <w:tabs>
        <w:tab w:val="center" w:pos="4153"/>
        <w:tab w:val="right" w:pos="8306"/>
      </w:tabs>
      <w:snapToGrid w:val="0"/>
      <w:jc w:val="left"/>
    </w:pPr>
    <w:rPr>
      <w:sz w:val="18"/>
      <w:szCs w:val="18"/>
    </w:rPr>
  </w:style>
  <w:style w:type="character" w:customStyle="1" w:styleId="Char0">
    <w:name w:val="页脚 Char"/>
    <w:basedOn w:val="a0"/>
    <w:link w:val="a4"/>
    <w:uiPriority w:val="99"/>
    <w:rsid w:val="00770EE0"/>
    <w:rPr>
      <w:sz w:val="18"/>
      <w:szCs w:val="18"/>
    </w:rPr>
  </w:style>
  <w:style w:type="table" w:styleId="a5">
    <w:name w:val="Table Grid"/>
    <w:basedOn w:val="a1"/>
    <w:uiPriority w:val="39"/>
    <w:qFormat/>
    <w:rsid w:val="00AB4FEC"/>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A4249B"/>
    <w:rPr>
      <w:sz w:val="18"/>
      <w:szCs w:val="18"/>
    </w:rPr>
  </w:style>
  <w:style w:type="character" w:customStyle="1" w:styleId="Char1">
    <w:name w:val="批注框文本 Char"/>
    <w:basedOn w:val="a0"/>
    <w:link w:val="a6"/>
    <w:uiPriority w:val="99"/>
    <w:semiHidden/>
    <w:rsid w:val="00A4249B"/>
    <w:rPr>
      <w:sz w:val="18"/>
      <w:szCs w:val="18"/>
    </w:rPr>
  </w:style>
  <w:style w:type="table" w:customStyle="1" w:styleId="1">
    <w:name w:val="网格型1"/>
    <w:basedOn w:val="a1"/>
    <w:next w:val="a5"/>
    <w:uiPriority w:val="39"/>
    <w:rsid w:val="009A49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B56A76"/>
    <w:pPr>
      <w:ind w:firstLineChars="200" w:firstLine="420"/>
    </w:pPr>
  </w:style>
  <w:style w:type="table" w:customStyle="1" w:styleId="2">
    <w:name w:val="网格型2"/>
    <w:basedOn w:val="a1"/>
    <w:next w:val="a5"/>
    <w:uiPriority w:val="39"/>
    <w:rsid w:val="004F26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414342">
      <w:bodyDiv w:val="1"/>
      <w:marLeft w:val="0"/>
      <w:marRight w:val="0"/>
      <w:marTop w:val="0"/>
      <w:marBottom w:val="0"/>
      <w:divBdr>
        <w:top w:val="none" w:sz="0" w:space="0" w:color="auto"/>
        <w:left w:val="none" w:sz="0" w:space="0" w:color="auto"/>
        <w:bottom w:val="none" w:sz="0" w:space="0" w:color="auto"/>
        <w:right w:val="none" w:sz="0" w:space="0" w:color="auto"/>
      </w:divBdr>
    </w:div>
    <w:div w:id="1312632544">
      <w:bodyDiv w:val="1"/>
      <w:marLeft w:val="0"/>
      <w:marRight w:val="0"/>
      <w:marTop w:val="0"/>
      <w:marBottom w:val="0"/>
      <w:divBdr>
        <w:top w:val="none" w:sz="0" w:space="0" w:color="auto"/>
        <w:left w:val="none" w:sz="0" w:space="0" w:color="auto"/>
        <w:bottom w:val="none" w:sz="0" w:space="0" w:color="auto"/>
        <w:right w:val="none" w:sz="0" w:space="0" w:color="auto"/>
      </w:divBdr>
    </w:div>
    <w:div w:id="204170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package" Target="embeddings/Microsoft_Visio___1222222222.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Microsoft_Word_97_-_2003_Document1.doc"/><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Microsoft_Visio___111111111.vsdx"/><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5AA8D-3C0B-47AA-852A-17FD53959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13</Pages>
  <Words>817</Words>
  <Characters>4662</Characters>
  <Application>Microsoft Office Word</Application>
  <DocSecurity>0</DocSecurity>
  <Lines>38</Lines>
  <Paragraphs>10</Paragraphs>
  <ScaleCrop>false</ScaleCrop>
  <Company>微软中国</Company>
  <LinksUpToDate>false</LinksUpToDate>
  <CharactersWithSpaces>5469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兴云动力科技-周浩</dc:creator>
  <cp:lastModifiedBy>兴云新能源-姜泉</cp:lastModifiedBy>
  <cp:revision>11</cp:revision>
  <dcterms:created xsi:type="dcterms:W3CDTF">2018-02-05T06:48:00Z</dcterms:created>
  <dcterms:modified xsi:type="dcterms:W3CDTF">2018-02-24T06:37:00Z</dcterms:modified>
</cp:coreProperties>
</file>